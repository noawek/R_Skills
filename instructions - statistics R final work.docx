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F28C" w14:textId="77777777" w:rsidR="00B26227" w:rsidRDefault="00B26227" w:rsidP="00732455">
      <w:r>
        <w:rPr>
          <w:rFonts w:hint="cs"/>
          <w:rtl/>
        </w:rPr>
        <w:t>עבודה מסכמת ב-</w:t>
      </w:r>
      <w:r>
        <w:t>R</w:t>
      </w:r>
    </w:p>
    <w:p w14:paraId="30ABF8DF" w14:textId="1BFA9318" w:rsidR="00B26227" w:rsidRPr="00B26227" w:rsidRDefault="00B26227" w:rsidP="00B26227">
      <w:pPr>
        <w:spacing w:after="0"/>
        <w:jc w:val="center"/>
        <w:rPr>
          <w:rFonts w:cstheme="minorHAnsi"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u w:val="single"/>
          <w:rtl/>
        </w:rPr>
        <w:t>מבוא לסטטיסטיקה, 2021-2022</w:t>
      </w:r>
    </w:p>
    <w:p w14:paraId="0D9C6F98" w14:textId="77777777" w:rsidR="00B26227" w:rsidRDefault="00B26227" w:rsidP="00B26227">
      <w:pPr>
        <w:spacing w:after="0"/>
        <w:rPr>
          <w:rFonts w:cstheme="minorHAnsi"/>
          <w:b/>
          <w:bCs/>
          <w:rtl/>
        </w:rPr>
      </w:pPr>
    </w:p>
    <w:p w14:paraId="4FD0ACCD" w14:textId="5C12F224" w:rsidR="00B26227" w:rsidRDefault="00B26227" w:rsidP="00B26227">
      <w:pPr>
        <w:spacing w:after="0"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הנחיות כלליות</w:t>
      </w:r>
    </w:p>
    <w:p w14:paraId="08550A1A" w14:textId="77777777" w:rsidR="00B26227" w:rsidRDefault="00B26227" w:rsidP="00B26227">
      <w:pPr>
        <w:spacing w:after="0"/>
        <w:rPr>
          <w:rFonts w:cstheme="minorHAnsi"/>
          <w:b/>
          <w:bCs/>
        </w:rPr>
      </w:pPr>
    </w:p>
    <w:p w14:paraId="1382034D" w14:textId="3C7188DD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יש להגיש את העבודה בזוגות עד לתאריך </w:t>
      </w:r>
      <w:r w:rsidR="00701088">
        <w:rPr>
          <w:rFonts w:cstheme="minorHAnsi" w:hint="cs"/>
          <w:b/>
          <w:bCs/>
          <w:rtl/>
        </w:rPr>
        <w:t>20</w:t>
      </w:r>
      <w:r>
        <w:rPr>
          <w:rFonts w:cstheme="minorHAnsi" w:hint="cs"/>
          <w:b/>
          <w:bCs/>
          <w:rtl/>
        </w:rPr>
        <w:t>.3.2022 ב-23:59</w:t>
      </w:r>
      <w:r>
        <w:rPr>
          <w:rFonts w:cstheme="minorHAnsi" w:hint="cs"/>
          <w:rtl/>
        </w:rPr>
        <w:t>. ההגשה תתבצע לתיבת הגשה ייעודית במודל, אליה יש להגיש שלושה קבצים:</w:t>
      </w:r>
    </w:p>
    <w:p w14:paraId="7DC56335" w14:textId="77777777" w:rsidR="00B26227" w:rsidRDefault="00B26227" w:rsidP="00B26227">
      <w:pPr>
        <w:pStyle w:val="a3"/>
        <w:numPr>
          <w:ilvl w:val="0"/>
          <w:numId w:val="2"/>
        </w:numPr>
        <w:bidi/>
        <w:spacing w:after="0" w:line="276" w:lineRule="auto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קובץ קוד</w:t>
      </w:r>
      <w:r>
        <w:rPr>
          <w:rFonts w:cstheme="minorHAnsi" w:hint="cs"/>
          <w:rtl/>
        </w:rPr>
        <w:t xml:space="preserve"> (</w:t>
      </w:r>
      <w:r>
        <w:rPr>
          <w:rFonts w:cstheme="minorHAnsi"/>
        </w:rPr>
        <w:t>R Script</w:t>
      </w:r>
      <w:r>
        <w:rPr>
          <w:rFonts w:cstheme="minorHAnsi" w:hint="cs"/>
          <w:rtl/>
        </w:rPr>
        <w:t>).</w:t>
      </w:r>
    </w:p>
    <w:p w14:paraId="187BD7FA" w14:textId="77777777" w:rsidR="00B26227" w:rsidRDefault="00B26227" w:rsidP="00B26227">
      <w:pPr>
        <w:pStyle w:val="a3"/>
        <w:numPr>
          <w:ilvl w:val="0"/>
          <w:numId w:val="2"/>
        </w:numPr>
        <w:bidi/>
        <w:spacing w:after="0" w:line="276" w:lineRule="auto"/>
        <w:rPr>
          <w:rFonts w:cstheme="minorHAnsi"/>
        </w:rPr>
      </w:pPr>
      <w:r>
        <w:rPr>
          <w:rFonts w:cstheme="minorHAnsi" w:hint="cs"/>
          <w:b/>
          <w:bCs/>
          <w:rtl/>
        </w:rPr>
        <w:t xml:space="preserve">קובץ </w:t>
      </w:r>
      <w:r>
        <w:rPr>
          <w:rFonts w:cstheme="minorHAnsi"/>
          <w:b/>
          <w:bCs/>
        </w:rPr>
        <w:t>Word</w:t>
      </w:r>
      <w:r>
        <w:rPr>
          <w:rFonts w:cstheme="minorHAnsi" w:hint="cs"/>
          <w:rtl/>
        </w:rPr>
        <w:t>, שיכלול הסברים מפורטים לגבי סעיפי העבודה, יחד עם תוצאות וגרפים מה-</w:t>
      </w:r>
      <w:r>
        <w:rPr>
          <w:rFonts w:cstheme="minorHAnsi"/>
        </w:rPr>
        <w:t>R</w:t>
      </w:r>
      <w:r>
        <w:rPr>
          <w:rFonts w:cstheme="minorHAnsi" w:hint="cs"/>
          <w:rtl/>
        </w:rPr>
        <w:t>.</w:t>
      </w:r>
    </w:p>
    <w:p w14:paraId="62193EB3" w14:textId="77777777" w:rsidR="00B26227" w:rsidRDefault="00B26227" w:rsidP="00B26227">
      <w:pPr>
        <w:pStyle w:val="a3"/>
        <w:numPr>
          <w:ilvl w:val="0"/>
          <w:numId w:val="2"/>
        </w:numPr>
        <w:bidi/>
        <w:spacing w:after="0" w:line="276" w:lineRule="auto"/>
        <w:rPr>
          <w:rFonts w:cstheme="minorHAnsi"/>
        </w:rPr>
      </w:pPr>
      <w:r>
        <w:rPr>
          <w:rFonts w:cstheme="minorHAnsi" w:hint="cs"/>
          <w:b/>
          <w:bCs/>
          <w:rtl/>
        </w:rPr>
        <w:t>קובץ נתונים</w:t>
      </w:r>
      <w:r>
        <w:rPr>
          <w:rFonts w:cstheme="minorHAnsi" w:hint="cs"/>
          <w:rtl/>
        </w:rPr>
        <w:t>, שבו נעשה שימוש לצורך העבודה.</w:t>
      </w:r>
    </w:p>
    <w:p w14:paraId="7D8751A9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4B54AB2B" w14:textId="77777777" w:rsidR="00B26227" w:rsidRDefault="00B26227" w:rsidP="00B26227">
      <w:pPr>
        <w:spacing w:after="0"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שמות כל הקבצים יהיו מספרי תעודות הזהות של המגישים/ות (למשל: 123456789_987654321). </w:t>
      </w:r>
      <w:r>
        <w:rPr>
          <w:rFonts w:cstheme="minorHAnsi" w:hint="cs"/>
          <w:b/>
          <w:bCs/>
          <w:rtl/>
        </w:rPr>
        <w:t>רק נציג/ה אחד/ת מתבקש/ת להגיש את הקבצים לתיבת ההגשה במודל</w:t>
      </w:r>
      <w:r>
        <w:rPr>
          <w:rFonts w:cstheme="minorHAnsi" w:hint="cs"/>
          <w:rtl/>
        </w:rPr>
        <w:t xml:space="preserve">. </w:t>
      </w:r>
    </w:p>
    <w:p w14:paraId="0A376452" w14:textId="77777777" w:rsidR="00B26227" w:rsidRPr="00BA1EDC" w:rsidRDefault="00B26227" w:rsidP="00B26227">
      <w:pPr>
        <w:spacing w:after="0" w:line="276" w:lineRule="auto"/>
        <w:rPr>
          <w:rFonts w:cstheme="minorHAnsi"/>
          <w:rtl/>
        </w:rPr>
      </w:pPr>
    </w:p>
    <w:p w14:paraId="0A104D26" w14:textId="790A3485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שימו לב, מטרת העבודה היא לבדוק כיצד אתם/ן מתמודדים/</w:t>
      </w:r>
      <w:proofErr w:type="spellStart"/>
      <w:r>
        <w:rPr>
          <w:rFonts w:cstheme="minorHAnsi" w:hint="cs"/>
          <w:rtl/>
        </w:rPr>
        <w:t>ות</w:t>
      </w:r>
      <w:proofErr w:type="spellEnd"/>
      <w:r>
        <w:rPr>
          <w:rFonts w:cstheme="minorHAnsi" w:hint="cs"/>
          <w:rtl/>
        </w:rPr>
        <w:t xml:space="preserve"> עם למידה עצמאית של </w:t>
      </w:r>
      <w:r>
        <w:rPr>
          <w:rFonts w:cstheme="minorHAnsi"/>
        </w:rPr>
        <w:t>R</w:t>
      </w:r>
      <w:r>
        <w:rPr>
          <w:rFonts w:cstheme="minorHAnsi" w:hint="cs"/>
          <w:rtl/>
        </w:rPr>
        <w:t xml:space="preserve">, בהתבסס על השיעורים והתרגולים. לפיכך, צוות הקורס לא יענה על שאלות הקשורות </w:t>
      </w:r>
      <w:r w:rsidR="00701088">
        <w:rPr>
          <w:rFonts w:cstheme="minorHAnsi" w:hint="cs"/>
          <w:rtl/>
        </w:rPr>
        <w:t xml:space="preserve">ישירות </w:t>
      </w:r>
      <w:r>
        <w:rPr>
          <w:rFonts w:cstheme="minorHAnsi" w:hint="cs"/>
          <w:rtl/>
        </w:rPr>
        <w:t>בעבודה. בכל מקרה של התלבטות או ספק, החליטו עצמאית כיצד לפעול ונמקו זאת תחת הסעיף המתאים בקובץ ה-</w:t>
      </w:r>
      <w:r>
        <w:rPr>
          <w:rFonts w:cstheme="minorHAnsi"/>
        </w:rPr>
        <w:t>Word</w:t>
      </w:r>
      <w:r>
        <w:rPr>
          <w:rFonts w:cstheme="minorHAnsi" w:hint="cs"/>
          <w:rtl/>
        </w:rPr>
        <w:t xml:space="preserve">. </w:t>
      </w:r>
    </w:p>
    <w:p w14:paraId="2E6C567D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0D3ECF48" w14:textId="77777777" w:rsidR="00B26227" w:rsidRDefault="00B26227" w:rsidP="00B26227">
      <w:pPr>
        <w:spacing w:after="0" w:line="276" w:lineRule="auto"/>
        <w:rPr>
          <w:rFonts w:cstheme="minorHAnsi"/>
          <w:b/>
          <w:bCs/>
          <w:rtl/>
        </w:rPr>
      </w:pPr>
      <w:r>
        <w:rPr>
          <w:rFonts w:cstheme="minorHAnsi" w:hint="cs"/>
          <w:rtl/>
        </w:rPr>
        <w:tab/>
      </w:r>
      <w:r>
        <w:rPr>
          <w:rFonts w:cstheme="minorHAnsi" w:hint="cs"/>
          <w:b/>
          <w:bCs/>
          <w:rtl/>
        </w:rPr>
        <w:t>1.1. מניעת הונאה אקדמית בהגשת עבודות</w:t>
      </w:r>
    </w:p>
    <w:p w14:paraId="3DA2B6C7" w14:textId="36BD751A" w:rsidR="00B26227" w:rsidRDefault="00B26227" w:rsidP="00B26227">
      <w:pPr>
        <w:spacing w:after="0" w:line="276" w:lineRule="auto"/>
        <w:ind w:left="720"/>
        <w:rPr>
          <w:rFonts w:cstheme="minorHAnsi"/>
          <w:rtl/>
        </w:rPr>
      </w:pPr>
      <w:r>
        <w:rPr>
          <w:rFonts w:cstheme="minorHAnsi" w:hint="cs"/>
          <w:rtl/>
        </w:rPr>
        <w:t>במטרה למנוע העתקה, מרמה, ו/או מצב שבו רק אחד/ת מהמגישים/</w:t>
      </w:r>
      <w:proofErr w:type="spellStart"/>
      <w:r>
        <w:rPr>
          <w:rFonts w:cstheme="minorHAnsi" w:hint="cs"/>
          <w:rtl/>
        </w:rPr>
        <w:t>ות</w:t>
      </w:r>
      <w:proofErr w:type="spellEnd"/>
      <w:r>
        <w:rPr>
          <w:rFonts w:cstheme="minorHAnsi" w:hint="cs"/>
          <w:rtl/>
        </w:rPr>
        <w:t xml:space="preserve"> ביצע/ה את העבודה, אנו נדגום באופן אקראי סטודנטים/ות שיידרשו להגן על העבודה (להגן = שיחה עם מתרגל/ת, שבה יישאלו שאלות על העבודה). מטרת שיחות אלה היא לוודא שאתם/ן כתבתם/ן את העבודה </w:t>
      </w:r>
      <w:r w:rsidR="00E95B85">
        <w:rPr>
          <w:rFonts w:cstheme="minorHAnsi" w:hint="cs"/>
          <w:rtl/>
        </w:rPr>
        <w:t xml:space="preserve">באופן </w:t>
      </w:r>
      <w:r>
        <w:rPr>
          <w:rFonts w:cstheme="minorHAnsi" w:hint="cs"/>
          <w:rtl/>
        </w:rPr>
        <w:t>עצמאי.</w:t>
      </w:r>
    </w:p>
    <w:p w14:paraId="264ABDEC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1C64C11B" w14:textId="621BE776" w:rsidR="00B26227" w:rsidRDefault="00B26227" w:rsidP="00B26227">
      <w:pPr>
        <w:spacing w:after="0" w:line="276" w:lineRule="auto"/>
        <w:ind w:left="720"/>
        <w:rPr>
          <w:rFonts w:cstheme="minorHAnsi"/>
          <w:rtl/>
        </w:rPr>
      </w:pPr>
      <w:r>
        <w:rPr>
          <w:rFonts w:cstheme="minorHAnsi" w:hint="cs"/>
          <w:rtl/>
        </w:rPr>
        <w:t>אם יתעורר חשד לאחד מהמצבים שתואר לעיל, הדבר ייחשב לעבירת משמעת מצד הזוג, גם אם רק אחד/ת מהם/ן ביצע/ה את העבירה בפועל.</w:t>
      </w:r>
      <w:r w:rsidR="00E95B85">
        <w:rPr>
          <w:rFonts w:cstheme="minorHAnsi" w:hint="cs"/>
          <w:rtl/>
        </w:rPr>
        <w:t xml:space="preserve"> עבירות אלה יטופלו בחומרה על ידי וועדת המשמעת האוניברסיטאית.</w:t>
      </w:r>
    </w:p>
    <w:p w14:paraId="6050EF64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1BFCAD37" w14:textId="77777777" w:rsidR="00B26227" w:rsidRDefault="00B26227" w:rsidP="00B26227">
      <w:pPr>
        <w:spacing w:after="0" w:line="276" w:lineRule="auto"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2. מקורות למציאת נתונים</w:t>
      </w:r>
    </w:p>
    <w:p w14:paraId="478DE14F" w14:textId="676FB66F" w:rsidR="00B26227" w:rsidRDefault="00B26227" w:rsidP="00B26227">
      <w:pPr>
        <w:spacing w:after="0" w:line="276" w:lineRule="auto"/>
        <w:rPr>
          <w:rFonts w:cstheme="minorHAnsi"/>
          <w:u w:val="single"/>
          <w:rtl/>
        </w:rPr>
      </w:pPr>
      <w:r>
        <w:rPr>
          <w:rFonts w:cstheme="minorHAnsi" w:hint="cs"/>
          <w:rtl/>
        </w:rPr>
        <w:t>עליכם/ן לחפש קובץ נתונים שמעניין אתכם/ן וכולל מעל ל-5 משתנים,</w:t>
      </w:r>
      <w:r w:rsidR="00BA1EDC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מתוכם לפחות שניים קטגוריאליים (בסולם שמי או סדר). כמו כן, הקובץ </w:t>
      </w:r>
      <w:r w:rsidR="00BA1EDC">
        <w:rPr>
          <w:rFonts w:cstheme="minorHAnsi" w:hint="cs"/>
          <w:rtl/>
        </w:rPr>
        <w:t>צריך לה</w:t>
      </w:r>
      <w:r>
        <w:rPr>
          <w:rFonts w:cstheme="minorHAnsi" w:hint="cs"/>
          <w:rtl/>
        </w:rPr>
        <w:t>כיל</w:t>
      </w:r>
      <w:r w:rsidR="00BA1EDC">
        <w:rPr>
          <w:rFonts w:cstheme="minorHAnsi" w:hint="cs"/>
          <w:rtl/>
        </w:rPr>
        <w:t xml:space="preserve"> לפחות 50 </w:t>
      </w:r>
      <w:r>
        <w:rPr>
          <w:rFonts w:cstheme="minorHAnsi" w:hint="cs"/>
          <w:rtl/>
        </w:rPr>
        <w:t>תצפיות</w:t>
      </w:r>
      <w:r w:rsidR="00BA1EDC">
        <w:rPr>
          <w:rFonts w:cstheme="minorHAnsi" w:hint="cs"/>
          <w:rtl/>
        </w:rPr>
        <w:t xml:space="preserve"> (שורות)</w:t>
      </w:r>
      <w:r>
        <w:rPr>
          <w:rFonts w:cstheme="minorHAnsi" w:hint="cs"/>
          <w:rtl/>
        </w:rPr>
        <w:t xml:space="preserve">. ניתן לחפש קובץ נתונים באופן עצמאי או </w:t>
      </w:r>
      <w:r>
        <w:rPr>
          <w:rFonts w:cstheme="minorHAnsi" w:hint="cs"/>
          <w:u w:val="single"/>
          <w:rtl/>
        </w:rPr>
        <w:t>במקורות המצורפים להלן:</w:t>
      </w:r>
    </w:p>
    <w:p w14:paraId="290974BC" w14:textId="77777777" w:rsidR="00B26227" w:rsidRDefault="00B26227" w:rsidP="00B26227">
      <w:pPr>
        <w:pStyle w:val="a3"/>
        <w:numPr>
          <w:ilvl w:val="0"/>
          <w:numId w:val="3"/>
        </w:numPr>
        <w:bidi/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קבצי נתונים הנמצאים בחבילות שונות ב-</w:t>
      </w:r>
      <w:r>
        <w:rPr>
          <w:rFonts w:cstheme="minorHAnsi"/>
        </w:rPr>
        <w:t>R</w:t>
      </w:r>
      <w:r>
        <w:rPr>
          <w:rFonts w:cstheme="minorHAnsi"/>
          <w:rtl/>
        </w:rPr>
        <w:t xml:space="preserve"> </w:t>
      </w:r>
      <w:r>
        <w:rPr>
          <w:rFonts w:cstheme="minorHAnsi" w:hint="cs"/>
          <w:rtl/>
        </w:rPr>
        <w:t xml:space="preserve">– </w:t>
      </w:r>
      <w:hyperlink r:id="rId7" w:history="1">
        <w:r>
          <w:rPr>
            <w:rStyle w:val="Hyperlink"/>
            <w:rFonts w:cstheme="minorHAnsi" w:hint="cs"/>
            <w:rtl/>
          </w:rPr>
          <w:t>לחצו כאן</w:t>
        </w:r>
      </w:hyperlink>
      <w:r>
        <w:rPr>
          <w:rFonts w:cstheme="minorHAnsi" w:hint="cs"/>
          <w:rtl/>
        </w:rPr>
        <w:t xml:space="preserve">. </w:t>
      </w:r>
    </w:p>
    <w:p w14:paraId="6AD00C63" w14:textId="77777777" w:rsidR="00B26227" w:rsidRDefault="003879AF" w:rsidP="00B26227">
      <w:pPr>
        <w:pStyle w:val="a3"/>
        <w:numPr>
          <w:ilvl w:val="0"/>
          <w:numId w:val="3"/>
        </w:numPr>
        <w:bidi/>
        <w:spacing w:after="0" w:line="276" w:lineRule="auto"/>
        <w:rPr>
          <w:rFonts w:cstheme="minorHAnsi"/>
        </w:rPr>
      </w:pPr>
      <w:hyperlink r:id="rId8" w:history="1">
        <w:r w:rsidR="00B26227">
          <w:rPr>
            <w:rStyle w:val="Hyperlink"/>
            <w:rFonts w:cstheme="minorHAnsi"/>
          </w:rPr>
          <w:t>Kaggle</w:t>
        </w:r>
      </w:hyperlink>
      <w:r w:rsidR="00B26227">
        <w:rPr>
          <w:rFonts w:cstheme="minorHAnsi" w:hint="cs"/>
          <w:rtl/>
        </w:rPr>
        <w:t xml:space="preserve">. </w:t>
      </w:r>
    </w:p>
    <w:p w14:paraId="4A7825BB" w14:textId="77777777" w:rsidR="00B26227" w:rsidRDefault="003879AF" w:rsidP="00B26227">
      <w:pPr>
        <w:pStyle w:val="a3"/>
        <w:numPr>
          <w:ilvl w:val="0"/>
          <w:numId w:val="3"/>
        </w:numPr>
        <w:bidi/>
        <w:spacing w:after="0" w:line="276" w:lineRule="auto"/>
        <w:rPr>
          <w:rFonts w:cstheme="minorHAnsi"/>
        </w:rPr>
      </w:pPr>
      <w:hyperlink r:id="rId9" w:history="1">
        <w:r w:rsidR="00B26227">
          <w:rPr>
            <w:rStyle w:val="Hyperlink"/>
            <w:rFonts w:cstheme="minorHAnsi"/>
          </w:rPr>
          <w:t>Google Dataset Search</w:t>
        </w:r>
      </w:hyperlink>
      <w:r w:rsidR="00B26227">
        <w:rPr>
          <w:rFonts w:cstheme="minorHAnsi" w:hint="cs"/>
          <w:rtl/>
        </w:rPr>
        <w:t xml:space="preserve">. </w:t>
      </w:r>
    </w:p>
    <w:p w14:paraId="7E4C42D5" w14:textId="77777777" w:rsidR="00B26227" w:rsidRDefault="00B26227" w:rsidP="00B26227">
      <w:pPr>
        <w:spacing w:after="0" w:line="276" w:lineRule="auto"/>
        <w:rPr>
          <w:rFonts w:cstheme="minorHAnsi"/>
        </w:rPr>
      </w:pPr>
    </w:p>
    <w:p w14:paraId="4EACE5A8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שימו לב – עליכם/ן לצרף את הקובץ לעבודה, לכתוב את מקורו ולצרף במסגרת מסמך ה-</w:t>
      </w:r>
      <w:r>
        <w:rPr>
          <w:rFonts w:cstheme="minorHAnsi"/>
        </w:rPr>
        <w:t>Word</w:t>
      </w:r>
      <w:r>
        <w:rPr>
          <w:rFonts w:cstheme="minorHAnsi" w:hint="cs"/>
          <w:rtl/>
        </w:rPr>
        <w:t xml:space="preserve"> תיאור קצר של המשתנים בקובץ. </w:t>
      </w:r>
    </w:p>
    <w:p w14:paraId="59F336AC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628539C0" w14:textId="1764C594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על כל זוג לעבוד על קובץ נתונים אחר</w:t>
      </w:r>
      <w:r>
        <w:rPr>
          <w:rFonts w:cstheme="minorHAnsi" w:hint="cs"/>
          <w:rtl/>
        </w:rPr>
        <w:t xml:space="preserve"> – לשם כך, עליכם/ן לבדוק שהקובץ שברצונכם/ן לעבוד עליו לא נתפס ע"י זוג אחר ב</w:t>
      </w:r>
      <w:hyperlink r:id="rId10" w:history="1">
        <w:r>
          <w:rPr>
            <w:rStyle w:val="Hyperlink"/>
            <w:rFonts w:cstheme="minorHAnsi" w:hint="cs"/>
            <w:b/>
            <w:bCs/>
            <w:rtl/>
          </w:rPr>
          <w:t>טבלה זו</w:t>
        </w:r>
      </w:hyperlink>
      <w:r>
        <w:rPr>
          <w:rFonts w:cstheme="minorHAnsi" w:hint="cs"/>
          <w:rtl/>
        </w:rPr>
        <w:t xml:space="preserve">. אם הקובץ פנוי, יש למלא את </w:t>
      </w:r>
      <w:hyperlink r:id="rId11" w:history="1">
        <w:r w:rsidRPr="007B6E6B">
          <w:rPr>
            <w:rStyle w:val="Hyperlink"/>
            <w:rFonts w:cstheme="minorHAnsi" w:hint="cs"/>
            <w:b/>
            <w:bCs/>
            <w:rtl/>
          </w:rPr>
          <w:t>הטופס המקוון</w:t>
        </w:r>
      </w:hyperlink>
      <w:r>
        <w:rPr>
          <w:rFonts w:cstheme="minorHAnsi"/>
          <w:b/>
          <w:bCs/>
          <w:rtl/>
        </w:rPr>
        <w:t xml:space="preserve"> </w:t>
      </w:r>
      <w:r>
        <w:rPr>
          <w:rFonts w:cstheme="minorHAnsi" w:hint="cs"/>
          <w:rtl/>
        </w:rPr>
        <w:t>על מנת לשריין את קובץ הנתונים.</w:t>
      </w:r>
    </w:p>
    <w:p w14:paraId="0FCD1B27" w14:textId="4A975E64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2C0CF726" w14:textId="087237F6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20D992F7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2C056FB7" w14:textId="77777777" w:rsidR="00B26227" w:rsidRDefault="00B26227" w:rsidP="00B26227">
      <w:pPr>
        <w:spacing w:after="0" w:line="276" w:lineRule="auto"/>
        <w:jc w:val="both"/>
        <w:rPr>
          <w:rFonts w:cstheme="minorHAnsi"/>
          <w:rtl/>
        </w:rPr>
      </w:pPr>
    </w:p>
    <w:p w14:paraId="679B87B6" w14:textId="77777777" w:rsidR="00B26227" w:rsidRDefault="00B26227" w:rsidP="00B26227">
      <w:pPr>
        <w:spacing w:after="0" w:line="276" w:lineRule="auto"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3. אופן כתיבת הקוד</w:t>
      </w:r>
    </w:p>
    <w:p w14:paraId="54B22EDA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הקפידו על כתיבת קוד מסודרת – כותרת לכל סעיף, בשילוב הערות, שמבהירות לכם/ן ולנו את החשיבה שהובילה לכתיבת הקוד (להוספת הערות – השתמשו ב-</w:t>
      </w:r>
      <w:r>
        <w:rPr>
          <w:rFonts w:cstheme="minorHAnsi" w:hint="cs"/>
          <w:b/>
          <w:bCs/>
          <w:rtl/>
        </w:rPr>
        <w:t>#</w:t>
      </w:r>
      <w:r>
        <w:rPr>
          <w:rFonts w:cstheme="minorHAnsi" w:hint="cs"/>
          <w:rtl/>
        </w:rPr>
        <w:t>). בנוסף, יש לוודא שהקוד רץ במלואו ללא שגיאות.</w:t>
      </w:r>
    </w:p>
    <w:p w14:paraId="52BC43F3" w14:textId="77777777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49AC38BA" w14:textId="55E7C2DB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אם תוך כדי העבודה תצוץ הודעת שאינכם/ן מצליחים/ות לפתור, חפשו אותה ב-</w:t>
      </w:r>
      <w:r>
        <w:rPr>
          <w:rFonts w:cstheme="minorHAnsi"/>
        </w:rPr>
        <w:t>Google</w:t>
      </w:r>
      <w:r>
        <w:rPr>
          <w:rFonts w:cstheme="minorHAnsi" w:hint="cs"/>
          <w:rtl/>
        </w:rPr>
        <w:t>. רוב הסיכויים שתמצאו את הפתרון שם.</w:t>
      </w:r>
    </w:p>
    <w:p w14:paraId="372B1D15" w14:textId="0C077A16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15E34E19" w14:textId="4C37E016" w:rsid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169C7F04" w14:textId="43B6A4E1" w:rsidR="00B26227" w:rsidRDefault="00B26227" w:rsidP="00B26227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סעיפי העבודה מנוסחים בלשון </w:t>
      </w:r>
      <w:r w:rsidR="00E95B85">
        <w:rPr>
          <w:rFonts w:cstheme="minorHAnsi" w:hint="cs"/>
          <w:rtl/>
        </w:rPr>
        <w:t xml:space="preserve">נקבה </w:t>
      </w:r>
      <w:r>
        <w:rPr>
          <w:rFonts w:cstheme="minorHAnsi" w:hint="cs"/>
          <w:rtl/>
        </w:rPr>
        <w:t>אך פונים לשני המינים.</w:t>
      </w:r>
    </w:p>
    <w:p w14:paraId="6DD72535" w14:textId="77777777" w:rsidR="00B26227" w:rsidRPr="00B26227" w:rsidRDefault="00B26227" w:rsidP="00B26227">
      <w:pPr>
        <w:spacing w:after="0" w:line="276" w:lineRule="auto"/>
        <w:rPr>
          <w:rFonts w:cstheme="minorHAnsi"/>
          <w:rtl/>
        </w:rPr>
      </w:pPr>
    </w:p>
    <w:p w14:paraId="3EFAA690" w14:textId="19CF884A" w:rsidR="00B50269" w:rsidRDefault="00B50269" w:rsidP="00B50269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סעיפי העבודה</w:t>
      </w:r>
    </w:p>
    <w:p w14:paraId="5B685874" w14:textId="77777777" w:rsidR="00B26227" w:rsidRDefault="00B26227" w:rsidP="00B50269">
      <w:pPr>
        <w:spacing w:after="0" w:line="276" w:lineRule="auto"/>
        <w:rPr>
          <w:rFonts w:cstheme="minorHAnsi"/>
        </w:rPr>
      </w:pPr>
    </w:p>
    <w:p w14:paraId="30D4C299" w14:textId="75544C06" w:rsidR="00B50269" w:rsidRPr="00116C21" w:rsidRDefault="00B50269" w:rsidP="00116C21">
      <w:pPr>
        <w:pStyle w:val="a3"/>
        <w:numPr>
          <w:ilvl w:val="0"/>
          <w:numId w:val="6"/>
        </w:numPr>
        <w:bidi/>
        <w:spacing w:after="0" w:line="276" w:lineRule="auto"/>
        <w:rPr>
          <w:rFonts w:cstheme="minorHAnsi"/>
          <w:rtl/>
        </w:rPr>
      </w:pPr>
      <w:proofErr w:type="spellStart"/>
      <w:r w:rsidRPr="00116C21">
        <w:rPr>
          <w:rFonts w:cstheme="minorHAnsi" w:hint="cs"/>
          <w:rtl/>
        </w:rPr>
        <w:t>בחר</w:t>
      </w:r>
      <w:r w:rsidR="003A5CA6" w:rsidRPr="00116C21">
        <w:rPr>
          <w:rFonts w:cstheme="minorHAnsi" w:hint="cs"/>
          <w:rtl/>
        </w:rPr>
        <w:t>ו</w:t>
      </w:r>
      <w:proofErr w:type="spellEnd"/>
      <w:r w:rsidR="003A5CA6" w:rsidRPr="00116C21">
        <w:rPr>
          <w:rFonts w:cstheme="minorHAnsi" w:hint="cs"/>
          <w:rtl/>
        </w:rPr>
        <w:t xml:space="preserve"> </w:t>
      </w:r>
      <w:proofErr w:type="spellStart"/>
      <w:r w:rsidRPr="00116C21">
        <w:rPr>
          <w:rFonts w:cstheme="minorHAnsi" w:hint="cs"/>
          <w:rtl/>
        </w:rPr>
        <w:t>שני</w:t>
      </w:r>
      <w:proofErr w:type="spellEnd"/>
      <w:r w:rsidRPr="00116C21">
        <w:rPr>
          <w:rFonts w:cstheme="minorHAnsi" w:hint="cs"/>
          <w:rtl/>
        </w:rPr>
        <w:t xml:space="preserve"> </w:t>
      </w:r>
      <w:proofErr w:type="spellStart"/>
      <w:r w:rsidRPr="00116C21">
        <w:rPr>
          <w:rFonts w:cstheme="minorHAnsi" w:hint="cs"/>
          <w:rtl/>
        </w:rPr>
        <w:t>משתנים</w:t>
      </w:r>
      <w:proofErr w:type="spellEnd"/>
      <w:r w:rsidRPr="00116C21">
        <w:rPr>
          <w:rFonts w:cstheme="minorHAnsi" w:hint="cs"/>
          <w:rtl/>
        </w:rPr>
        <w:t xml:space="preserve"> </w:t>
      </w:r>
      <w:proofErr w:type="spellStart"/>
      <w:r w:rsidRPr="00116C21">
        <w:rPr>
          <w:rFonts w:cstheme="minorHAnsi" w:hint="cs"/>
          <w:rtl/>
        </w:rPr>
        <w:t>מספריים</w:t>
      </w:r>
      <w:proofErr w:type="spellEnd"/>
      <w:r w:rsidRPr="00116C21">
        <w:rPr>
          <w:rFonts w:cstheme="minorHAnsi" w:hint="cs"/>
          <w:rtl/>
        </w:rPr>
        <w:t xml:space="preserve"> מקובץ הנתונים </w:t>
      </w:r>
      <w:r w:rsidR="00E95B85" w:rsidRPr="00116C21">
        <w:rPr>
          <w:rFonts w:cstheme="minorHAnsi" w:hint="cs"/>
          <w:rtl/>
        </w:rPr>
        <w:t xml:space="preserve">שלכן </w:t>
      </w:r>
      <w:r w:rsidRPr="00116C21">
        <w:rPr>
          <w:rFonts w:cstheme="minorHAnsi" w:hint="cs"/>
          <w:rtl/>
        </w:rPr>
        <w:t>ובצע</w:t>
      </w:r>
      <w:r w:rsidR="003A5CA6" w:rsidRPr="00116C21">
        <w:rPr>
          <w:rFonts w:cstheme="minorHAnsi" w:hint="cs"/>
          <w:rtl/>
        </w:rPr>
        <w:t>ו</w:t>
      </w:r>
      <w:r w:rsidRPr="00116C21">
        <w:rPr>
          <w:rFonts w:cstheme="minorHAnsi" w:hint="cs"/>
          <w:rtl/>
        </w:rPr>
        <w:t xml:space="preserve"> ביניהם מכפלה וקטורית ליצירת משתנה חדש. כעת צרו לולאה שתרוץ 10</w:t>
      </w:r>
      <w:r w:rsidR="00BE6B16" w:rsidRPr="00116C21">
        <w:rPr>
          <w:rFonts w:cstheme="minorHAnsi" w:hint="cs"/>
          <w:rtl/>
        </w:rPr>
        <w:t>00</w:t>
      </w:r>
      <w:r w:rsidRPr="00116C21">
        <w:rPr>
          <w:rFonts w:cstheme="minorHAnsi" w:hint="cs"/>
          <w:rtl/>
        </w:rPr>
        <w:t xml:space="preserve">0 פעמים. בכל פעם הלולאה תדגום מקרית </w:t>
      </w:r>
      <w:r w:rsidR="00BE6B16" w:rsidRPr="00116C21">
        <w:rPr>
          <w:rFonts w:cstheme="minorHAnsi" w:hint="cs"/>
          <w:rtl/>
        </w:rPr>
        <w:t>100</w:t>
      </w:r>
      <w:r w:rsidRPr="00116C21">
        <w:rPr>
          <w:rFonts w:cstheme="minorHAnsi" w:hint="cs"/>
          <w:rtl/>
        </w:rPr>
        <w:t xml:space="preserve"> תצפיות מתוך המשתנה החדש (בדגימה עם </w:t>
      </w:r>
      <w:proofErr w:type="gramStart"/>
      <w:r w:rsidRPr="00116C21">
        <w:rPr>
          <w:rFonts w:cstheme="minorHAnsi" w:hint="cs"/>
          <w:rtl/>
        </w:rPr>
        <w:t>החזרה),</w:t>
      </w:r>
      <w:proofErr w:type="gramEnd"/>
      <w:r w:rsidRPr="00116C21">
        <w:rPr>
          <w:rFonts w:cstheme="minorHAnsi" w:hint="cs"/>
          <w:rtl/>
        </w:rPr>
        <w:t xml:space="preserve"> תחשב את </w:t>
      </w:r>
      <w:r w:rsidR="00BE6B16" w:rsidRPr="00116C21">
        <w:rPr>
          <w:rFonts w:cstheme="minorHAnsi" w:hint="cs"/>
          <w:rtl/>
        </w:rPr>
        <w:t xml:space="preserve">הטווח הבין רבעוני </w:t>
      </w:r>
      <w:r w:rsidRPr="00116C21">
        <w:rPr>
          <w:rFonts w:cstheme="minorHAnsi" w:hint="cs"/>
          <w:rtl/>
        </w:rPr>
        <w:t xml:space="preserve">של </w:t>
      </w:r>
      <w:r w:rsidR="00BE6B16" w:rsidRPr="00116C21">
        <w:rPr>
          <w:rFonts w:cstheme="minorHAnsi" w:hint="cs"/>
          <w:rtl/>
        </w:rPr>
        <w:t>100</w:t>
      </w:r>
      <w:r w:rsidRPr="00116C21">
        <w:rPr>
          <w:rFonts w:cstheme="minorHAnsi" w:hint="cs"/>
          <w:rtl/>
        </w:rPr>
        <w:t xml:space="preserve"> התצפיות ותשמור את הערך במשתנה חדש. הציגו בתרשים את התפלגות המשתנה החדש</w:t>
      </w:r>
      <w:r w:rsidR="00160530" w:rsidRPr="00116C21">
        <w:rPr>
          <w:rFonts w:cstheme="minorHAnsi" w:hint="cs"/>
          <w:rtl/>
        </w:rPr>
        <w:t xml:space="preserve"> בעל 1</w:t>
      </w:r>
      <w:r w:rsidR="00BE6B16" w:rsidRPr="00116C21">
        <w:rPr>
          <w:rFonts w:cstheme="minorHAnsi" w:hint="cs"/>
          <w:rtl/>
        </w:rPr>
        <w:t>00</w:t>
      </w:r>
      <w:r w:rsidR="00160530" w:rsidRPr="00116C21">
        <w:rPr>
          <w:rFonts w:cstheme="minorHAnsi" w:hint="cs"/>
          <w:rtl/>
        </w:rPr>
        <w:t>00 הערכים</w:t>
      </w:r>
      <w:r w:rsidRPr="00116C21">
        <w:rPr>
          <w:rFonts w:cstheme="minorHAnsi" w:hint="cs"/>
          <w:rtl/>
        </w:rPr>
        <w:t xml:space="preserve"> ותארו במילים כיצד היא נראית. </w:t>
      </w:r>
      <w:r w:rsidR="00E95B85" w:rsidRPr="00116C21">
        <w:rPr>
          <w:rFonts w:cstheme="minorHAnsi" w:hint="cs"/>
          <w:rtl/>
        </w:rPr>
        <w:t xml:space="preserve">כיצד תשתנה ההתפלגות אילו בכל פעם תדגמו 20 תצפיות במקום 100? </w:t>
      </w:r>
      <w:proofErr w:type="spellStart"/>
      <w:r w:rsidR="00E95B85" w:rsidRPr="00116C21">
        <w:rPr>
          <w:rFonts w:cstheme="minorHAnsi" w:hint="cs"/>
          <w:rtl/>
        </w:rPr>
        <w:t>מדוע</w:t>
      </w:r>
      <w:proofErr w:type="spellEnd"/>
      <w:r w:rsidR="00E95B85" w:rsidRPr="00116C21">
        <w:rPr>
          <w:rFonts w:cstheme="minorHAnsi" w:hint="cs"/>
          <w:rtl/>
        </w:rPr>
        <w:t>?</w:t>
      </w:r>
    </w:p>
    <w:p w14:paraId="43D8F5A3" w14:textId="631FED88" w:rsidR="00116C21" w:rsidRDefault="00116C21" w:rsidP="00116C21">
      <w:pPr>
        <w:pStyle w:val="a3"/>
        <w:bidi/>
        <w:spacing w:after="0" w:line="276" w:lineRule="auto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 xml:space="preserve"># </w:t>
      </w:r>
      <w:r w:rsidR="006528CA">
        <w:rPr>
          <w:rFonts w:cstheme="minorHAnsi" w:hint="cs"/>
          <w:rtl/>
          <w:lang w:bidi="he-IL"/>
        </w:rPr>
        <w:t xml:space="preserve">בדיקת טכניקת מכפלת ווקטורים. </w:t>
      </w:r>
    </w:p>
    <w:p w14:paraId="5AE853F2" w14:textId="19588DC7" w:rsidR="006528CA" w:rsidRPr="00116C21" w:rsidRDefault="006528CA" w:rsidP="00116C21">
      <w:pPr>
        <w:pStyle w:val="a3"/>
        <w:bidi/>
        <w:spacing w:after="0" w:line="276" w:lineRule="auto"/>
        <w:rPr>
          <w:rFonts w:cstheme="minorHAnsi" w:hint="cs"/>
          <w:rtl/>
          <w:lang w:bidi="he-IL"/>
        </w:rPr>
      </w:pPr>
      <w:r>
        <w:rPr>
          <w:rFonts w:cstheme="minorHAnsi" w:hint="cs"/>
          <w:rtl/>
          <w:lang w:bidi="he-IL"/>
        </w:rPr>
        <w:t xml:space="preserve"># </w:t>
      </w:r>
    </w:p>
    <w:p w14:paraId="3D1992C9" w14:textId="77777777" w:rsidR="00E95B85" w:rsidRDefault="00E95B85" w:rsidP="00B50269">
      <w:pPr>
        <w:spacing w:after="0" w:line="276" w:lineRule="auto"/>
        <w:rPr>
          <w:rFonts w:cstheme="minorHAnsi"/>
          <w:rtl/>
        </w:rPr>
      </w:pPr>
    </w:p>
    <w:p w14:paraId="6D3A2AB7" w14:textId="77777777" w:rsidR="00B50269" w:rsidRDefault="00B50269" w:rsidP="00B50269">
      <w:pPr>
        <w:spacing w:after="0" w:line="276" w:lineRule="auto"/>
        <w:rPr>
          <w:rFonts w:cstheme="minorHAnsi"/>
          <w:rtl/>
        </w:rPr>
      </w:pPr>
    </w:p>
    <w:p w14:paraId="7220E912" w14:textId="1F93C196" w:rsidR="00325286" w:rsidRPr="00732455" w:rsidRDefault="00B50269" w:rsidP="00325286">
      <w:pPr>
        <w:spacing w:after="0" w:line="276" w:lineRule="auto"/>
        <w:rPr>
          <w:rFonts w:cstheme="minorHAnsi"/>
          <w:rtl/>
        </w:rPr>
      </w:pPr>
      <w:r w:rsidRPr="006528CA">
        <w:rPr>
          <w:rFonts w:cstheme="minorHAnsi"/>
          <w:b/>
          <w:bCs/>
          <w:color w:val="4472C4" w:themeColor="accent1"/>
          <w:rtl/>
        </w:rPr>
        <w:t>ב</w:t>
      </w:r>
      <w:r w:rsidRPr="00325286">
        <w:rPr>
          <w:rFonts w:cstheme="minorHAnsi"/>
          <w:rtl/>
        </w:rPr>
        <w:t>.</w:t>
      </w:r>
      <w:r w:rsidR="00325286" w:rsidRPr="00325286">
        <w:rPr>
          <w:rFonts w:cstheme="minorHAnsi"/>
          <w:rtl/>
        </w:rPr>
        <w:t xml:space="preserve"> </w:t>
      </w:r>
      <w:r w:rsidR="00130B09">
        <w:rPr>
          <w:rFonts w:cstheme="minorHAnsi" w:hint="cs"/>
        </w:rPr>
        <w:t xml:space="preserve"> </w:t>
      </w:r>
      <w:r w:rsidR="00130B09">
        <w:rPr>
          <w:rFonts w:cstheme="minorHAnsi" w:hint="cs"/>
          <w:rtl/>
        </w:rPr>
        <w:t xml:space="preserve">חשבו את </w:t>
      </w:r>
      <w:r w:rsidR="00325286" w:rsidRPr="00325286">
        <w:rPr>
          <w:rFonts w:cstheme="minorHAnsi"/>
          <w:rtl/>
        </w:rPr>
        <w:t xml:space="preserve">מדד הפיזור </w:t>
      </w:r>
      <w:r w:rsidR="00325286" w:rsidRPr="00325286">
        <w:rPr>
          <w:rFonts w:cstheme="minorHAnsi"/>
        </w:rPr>
        <w:t>AD</w:t>
      </w:r>
      <w:r w:rsidR="00325286" w:rsidRPr="00325286">
        <w:rPr>
          <w:rFonts w:cstheme="minorHAnsi"/>
          <w:rtl/>
        </w:rPr>
        <w:t xml:space="preserve"> (</w:t>
      </w:r>
      <w:r w:rsidR="00325286" w:rsidRPr="00325286">
        <w:rPr>
          <w:rFonts w:cstheme="minorHAnsi"/>
        </w:rPr>
        <w:t xml:space="preserve">Absolute Deviation </w:t>
      </w:r>
      <w:r w:rsidR="00325286" w:rsidRPr="00325286">
        <w:rPr>
          <w:rFonts w:cstheme="minorHAnsi"/>
          <w:rtl/>
        </w:rPr>
        <w:t xml:space="preserve"> - ממוצע הסטיות המוחלטות מהחציון) על </w:t>
      </w:r>
      <w:r w:rsidR="00732455">
        <w:rPr>
          <w:rFonts w:cstheme="minorHAnsi" w:hint="cs"/>
          <w:rtl/>
        </w:rPr>
        <w:t xml:space="preserve">משתנה </w:t>
      </w:r>
      <w:r w:rsidR="00325286" w:rsidRPr="00325286">
        <w:rPr>
          <w:rFonts w:cstheme="minorHAnsi"/>
          <w:rtl/>
        </w:rPr>
        <w:t>בקובץ הנתונים שבחרת</w:t>
      </w:r>
      <w:r w:rsidR="00130B09">
        <w:rPr>
          <w:rFonts w:cstheme="minorHAnsi" w:hint="cs"/>
          <w:rtl/>
        </w:rPr>
        <w:t>ן</w:t>
      </w:r>
      <w:r w:rsidR="00325286" w:rsidRPr="00325286">
        <w:rPr>
          <w:rFonts w:cstheme="minorHAnsi"/>
          <w:rtl/>
        </w:rPr>
        <w:t xml:space="preserve">. </w:t>
      </w:r>
      <w:r w:rsidR="00732455">
        <w:rPr>
          <w:rFonts w:cstheme="minorHAnsi" w:hint="cs"/>
          <w:rtl/>
        </w:rPr>
        <w:t>שימרו</w:t>
      </w:r>
      <w:r w:rsidR="00325286" w:rsidRPr="00325286">
        <w:rPr>
          <w:rFonts w:cstheme="minorHAnsi"/>
          <w:rtl/>
        </w:rPr>
        <w:t xml:space="preserve"> את תוצא</w:t>
      </w:r>
      <w:r w:rsidR="00732455">
        <w:rPr>
          <w:rFonts w:cstheme="minorHAnsi" w:hint="cs"/>
          <w:rtl/>
        </w:rPr>
        <w:t xml:space="preserve">ת </w:t>
      </w:r>
      <w:r w:rsidR="00325286" w:rsidRPr="00325286">
        <w:rPr>
          <w:rFonts w:cstheme="minorHAnsi"/>
          <w:rtl/>
        </w:rPr>
        <w:t>ה</w:t>
      </w:r>
      <w:r w:rsidR="00325286" w:rsidRPr="00325286">
        <w:rPr>
          <w:rFonts w:cstheme="minorHAnsi"/>
        </w:rPr>
        <w:t>AD</w:t>
      </w:r>
      <w:r w:rsidR="00325286" w:rsidRPr="00325286">
        <w:rPr>
          <w:rFonts w:cstheme="minorHAnsi"/>
          <w:rtl/>
        </w:rPr>
        <w:t xml:space="preserve"> של המשתנ</w:t>
      </w:r>
      <w:r w:rsidR="00732455">
        <w:rPr>
          <w:rFonts w:cstheme="minorHAnsi" w:hint="cs"/>
          <w:rtl/>
        </w:rPr>
        <w:t>ה</w:t>
      </w:r>
      <w:r w:rsidR="00325286" w:rsidRPr="00325286">
        <w:rPr>
          <w:rFonts w:cstheme="minorHAnsi"/>
          <w:rtl/>
        </w:rPr>
        <w:t xml:space="preserve"> </w:t>
      </w:r>
      <w:r w:rsidR="00732455">
        <w:rPr>
          <w:rFonts w:cstheme="minorHAnsi" w:hint="cs"/>
          <w:rtl/>
        </w:rPr>
        <w:t>ב</w:t>
      </w:r>
      <w:r w:rsidR="00325286" w:rsidRPr="00325286">
        <w:rPr>
          <w:rFonts w:cstheme="minorHAnsi"/>
          <w:rtl/>
        </w:rPr>
        <w:t xml:space="preserve">שם </w:t>
      </w:r>
      <w:r w:rsidR="00325286" w:rsidRPr="00325286">
        <w:rPr>
          <w:rFonts w:cstheme="minorHAnsi"/>
          <w:i/>
          <w:iCs/>
        </w:rPr>
        <w:t>ad</w:t>
      </w:r>
      <w:r w:rsidR="00325286" w:rsidRPr="00325286">
        <w:rPr>
          <w:rFonts w:cstheme="minorHAnsi"/>
          <w:rtl/>
        </w:rPr>
        <w:t xml:space="preserve">. כעת, דיגמו </w:t>
      </w:r>
      <w:r w:rsidR="00E95B85">
        <w:rPr>
          <w:rFonts w:cstheme="minorHAnsi" w:hint="cs"/>
          <w:rtl/>
        </w:rPr>
        <w:t>100 פעמים חמישים</w:t>
      </w:r>
      <w:r w:rsidR="00325286" w:rsidRPr="00325286">
        <w:rPr>
          <w:rFonts w:cstheme="minorHAnsi"/>
          <w:rtl/>
        </w:rPr>
        <w:t xml:space="preserve"> ערכים מתוך המשתנ</w:t>
      </w:r>
      <w:r w:rsidR="00732455">
        <w:rPr>
          <w:rFonts w:cstheme="minorHAnsi" w:hint="cs"/>
          <w:rtl/>
        </w:rPr>
        <w:t>ה</w:t>
      </w:r>
      <w:r w:rsidR="00325286" w:rsidRPr="00325286">
        <w:rPr>
          <w:rFonts w:cstheme="minorHAnsi"/>
          <w:rtl/>
        </w:rPr>
        <w:t xml:space="preserve"> שבחרת</w:t>
      </w:r>
      <w:r w:rsidR="00ED4E73">
        <w:rPr>
          <w:rFonts w:cstheme="minorHAnsi" w:hint="cs"/>
          <w:rtl/>
        </w:rPr>
        <w:t>ן</w:t>
      </w:r>
      <w:r w:rsidR="00325286" w:rsidRPr="00325286">
        <w:rPr>
          <w:rFonts w:cstheme="minorHAnsi"/>
          <w:rtl/>
        </w:rPr>
        <w:t xml:space="preserve">, חשבו את </w:t>
      </w:r>
      <w:r w:rsidR="00325286" w:rsidRPr="00325286">
        <w:rPr>
          <w:rFonts w:cstheme="minorHAnsi"/>
        </w:rPr>
        <w:t>AD</w:t>
      </w:r>
      <w:r w:rsidR="00325286" w:rsidRPr="00325286">
        <w:rPr>
          <w:rFonts w:cstheme="minorHAnsi"/>
          <w:rtl/>
        </w:rPr>
        <w:t xml:space="preserve"> עבור </w:t>
      </w:r>
      <w:r w:rsidR="00732455">
        <w:rPr>
          <w:rFonts w:cstheme="minorHAnsi" w:hint="cs"/>
          <w:rtl/>
        </w:rPr>
        <w:t xml:space="preserve">כל </w:t>
      </w:r>
      <w:r w:rsidR="00325286" w:rsidRPr="00325286">
        <w:rPr>
          <w:rFonts w:cstheme="minorHAnsi"/>
          <w:rtl/>
        </w:rPr>
        <w:t>מדגם</w:t>
      </w:r>
      <w:r w:rsidR="00E95B85">
        <w:rPr>
          <w:rFonts w:cstheme="minorHAnsi" w:hint="cs"/>
          <w:rtl/>
        </w:rPr>
        <w:t xml:space="preserve"> כזה,</w:t>
      </w:r>
      <w:r w:rsidR="00325286" w:rsidRPr="00325286">
        <w:rPr>
          <w:rFonts w:cstheme="minorHAnsi"/>
          <w:rtl/>
        </w:rPr>
        <w:t xml:space="preserve"> והכניסו את היחס בין ה</w:t>
      </w:r>
      <w:r w:rsidR="00325286" w:rsidRPr="00325286">
        <w:rPr>
          <w:rFonts w:cstheme="minorHAnsi"/>
        </w:rPr>
        <w:t>AD</w:t>
      </w:r>
      <w:r w:rsidR="00325286" w:rsidRPr="00325286">
        <w:rPr>
          <w:rFonts w:cstheme="minorHAnsi"/>
          <w:rtl/>
        </w:rPr>
        <w:t xml:space="preserve"> המקורי (החישוב של </w:t>
      </w:r>
      <w:r w:rsidR="00325286" w:rsidRPr="00325286">
        <w:rPr>
          <w:rFonts w:cstheme="minorHAnsi"/>
        </w:rPr>
        <w:t>AD</w:t>
      </w:r>
      <w:r w:rsidR="00325286" w:rsidRPr="00325286">
        <w:rPr>
          <w:rFonts w:cstheme="minorHAnsi"/>
          <w:rtl/>
        </w:rPr>
        <w:t xml:space="preserve"> עבור כל הערכים של המשתנה</w:t>
      </w:r>
      <w:r w:rsidR="00E95B85">
        <w:rPr>
          <w:rFonts w:cstheme="minorHAnsi" w:hint="cs"/>
          <w:rtl/>
        </w:rPr>
        <w:t xml:space="preserve"> המקורי</w:t>
      </w:r>
      <w:r w:rsidR="00325286" w:rsidRPr="00325286">
        <w:rPr>
          <w:rFonts w:cstheme="minorHAnsi"/>
          <w:rtl/>
        </w:rPr>
        <w:t>) ל</w:t>
      </w:r>
      <w:r w:rsidR="00325286" w:rsidRPr="00325286">
        <w:rPr>
          <w:rFonts w:cstheme="minorHAnsi"/>
        </w:rPr>
        <w:t>AD</w:t>
      </w:r>
      <w:r w:rsidR="00325286" w:rsidRPr="00325286">
        <w:rPr>
          <w:rFonts w:cstheme="minorHAnsi"/>
          <w:rtl/>
        </w:rPr>
        <w:t xml:space="preserve"> של המדגם החדש </w:t>
      </w:r>
      <w:proofErr w:type="spellStart"/>
      <w:r w:rsidR="00325286" w:rsidRPr="00325286">
        <w:rPr>
          <w:rFonts w:cstheme="minorHAnsi"/>
          <w:rtl/>
        </w:rPr>
        <w:t>ל</w:t>
      </w:r>
      <w:r w:rsidR="00732455">
        <w:rPr>
          <w:rFonts w:cstheme="minorHAnsi" w:hint="cs"/>
          <w:rtl/>
        </w:rPr>
        <w:t>וקטור</w:t>
      </w:r>
      <w:proofErr w:type="spellEnd"/>
      <w:r w:rsidR="00732455">
        <w:rPr>
          <w:rFonts w:cstheme="minorHAnsi" w:hint="cs"/>
          <w:rtl/>
        </w:rPr>
        <w:t xml:space="preserve"> בשם </w:t>
      </w:r>
      <w:proofErr w:type="spellStart"/>
      <w:r w:rsidR="00325286" w:rsidRPr="00325286">
        <w:rPr>
          <w:rFonts w:cstheme="minorHAnsi"/>
          <w:i/>
          <w:iCs/>
        </w:rPr>
        <w:t>ad_</w:t>
      </w:r>
      <w:r w:rsidR="00E95B85">
        <w:rPr>
          <w:rFonts w:cstheme="minorHAnsi"/>
          <w:i/>
          <w:iCs/>
        </w:rPr>
        <w:t>ratio</w:t>
      </w:r>
      <w:proofErr w:type="spellEnd"/>
      <w:r w:rsidR="00325286" w:rsidRPr="00325286">
        <w:rPr>
          <w:rFonts w:cstheme="minorHAnsi"/>
          <w:rtl/>
        </w:rPr>
        <w:t>.</w:t>
      </w:r>
      <w:r w:rsidR="00732455">
        <w:rPr>
          <w:rFonts w:cstheme="minorHAnsi" w:hint="cs"/>
          <w:rtl/>
        </w:rPr>
        <w:t xml:space="preserve"> חשבו את השונות של </w:t>
      </w:r>
      <w:proofErr w:type="spellStart"/>
      <w:r w:rsidR="00732455">
        <w:rPr>
          <w:rFonts w:cstheme="minorHAnsi" w:hint="cs"/>
          <w:rtl/>
        </w:rPr>
        <w:t>הוקטור</w:t>
      </w:r>
      <w:proofErr w:type="spellEnd"/>
      <w:r w:rsidR="00732455">
        <w:rPr>
          <w:rFonts w:cstheme="minorHAnsi" w:hint="cs"/>
          <w:rtl/>
        </w:rPr>
        <w:t xml:space="preserve"> </w:t>
      </w:r>
      <w:proofErr w:type="spellStart"/>
      <w:r w:rsidR="00732455" w:rsidRPr="00325286">
        <w:rPr>
          <w:rFonts w:cstheme="minorHAnsi"/>
          <w:i/>
          <w:iCs/>
        </w:rPr>
        <w:t>ad_</w:t>
      </w:r>
      <w:r w:rsidR="00E95B85">
        <w:rPr>
          <w:rFonts w:cstheme="minorHAnsi"/>
          <w:i/>
          <w:iCs/>
        </w:rPr>
        <w:t>ratio</w:t>
      </w:r>
      <w:proofErr w:type="spellEnd"/>
      <w:r w:rsidR="00732455">
        <w:rPr>
          <w:rFonts w:cstheme="minorHAnsi" w:hint="cs"/>
          <w:rtl/>
        </w:rPr>
        <w:t>, מה המשמעות של השונות הזו?</w:t>
      </w:r>
      <w:ins w:id="0" w:author="יואב קסלר" w:date="2022-01-04T11:28:00Z">
        <w:r w:rsidR="00E95B85">
          <w:rPr>
            <w:rFonts w:cstheme="minorHAnsi" w:hint="cs"/>
            <w:rtl/>
          </w:rPr>
          <w:t xml:space="preserve"> </w:t>
        </w:r>
      </w:ins>
    </w:p>
    <w:p w14:paraId="6B85A517" w14:textId="739A4ADA" w:rsidR="00B50269" w:rsidRDefault="00325286" w:rsidP="00B50269">
      <w:pPr>
        <w:spacing w:after="0" w:line="276" w:lineRule="auto"/>
        <w:rPr>
          <w:rFonts w:cstheme="minorHAnsi"/>
          <w:rtl/>
        </w:rPr>
      </w:pPr>
      <w:r>
        <w:rPr>
          <w:rFonts w:cstheme="minorHAnsi"/>
          <w:rtl/>
        </w:rPr>
        <w:t xml:space="preserve"> </w:t>
      </w:r>
    </w:p>
    <w:p w14:paraId="56A08CD3" w14:textId="32A0E98F" w:rsidR="00B50269" w:rsidRDefault="00B50269" w:rsidP="0000038E">
      <w:pPr>
        <w:spacing w:after="0" w:line="276" w:lineRule="auto"/>
        <w:rPr>
          <w:rFonts w:cstheme="minorHAnsi"/>
          <w:rtl/>
        </w:rPr>
      </w:pPr>
      <w:r w:rsidRPr="006528CA">
        <w:rPr>
          <w:rFonts w:cstheme="minorHAnsi" w:hint="cs"/>
          <w:b/>
          <w:bCs/>
          <w:color w:val="70AD47" w:themeColor="accent6"/>
          <w:rtl/>
        </w:rPr>
        <w:t>ג</w:t>
      </w:r>
      <w:r>
        <w:rPr>
          <w:rFonts w:cstheme="minorHAnsi" w:hint="cs"/>
          <w:rtl/>
        </w:rPr>
        <w:t xml:space="preserve">. </w:t>
      </w:r>
      <w:r w:rsidR="00D97147">
        <w:rPr>
          <w:rFonts w:cstheme="minorHAnsi"/>
          <w:rtl/>
        </w:rPr>
        <w:t xml:space="preserve">בחרו שני משתנים </w:t>
      </w:r>
      <w:r w:rsidR="00D97147">
        <w:rPr>
          <w:rFonts w:cstheme="minorHAnsi" w:hint="cs"/>
          <w:rtl/>
        </w:rPr>
        <w:t xml:space="preserve">מספריים </w:t>
      </w:r>
      <w:r w:rsidR="00D97147">
        <w:rPr>
          <w:rFonts w:cstheme="minorHAnsi"/>
          <w:rtl/>
        </w:rPr>
        <w:t xml:space="preserve">מקובץ הנתונים, חשבו את המתאם ביניהם והכניסו אותו למשתנה בשם </w:t>
      </w:r>
      <m:oMath>
        <m:r>
          <w:rPr>
            <w:rFonts w:ascii="Cambria Math" w:hAnsi="Cambria Math" w:cstheme="minorHAnsi"/>
          </w:rPr>
          <m:t>cor_value1</m:t>
        </m:r>
      </m:oMath>
      <w:r w:rsidR="00D97147">
        <w:rPr>
          <w:rFonts w:cstheme="minorHAnsi"/>
          <w:rtl/>
        </w:rPr>
        <w:t xml:space="preserve">. כעת, כתבו לולאה שתחשב את המתאם 250 פעמים </w:t>
      </w:r>
      <w:r w:rsidR="00172F42">
        <w:rPr>
          <w:rFonts w:cstheme="minorHAnsi" w:hint="cs"/>
          <w:rtl/>
        </w:rPr>
        <w:t>על</w:t>
      </w:r>
      <w:r w:rsidR="00172F42">
        <w:rPr>
          <w:rFonts w:cstheme="minorHAnsi"/>
          <w:rtl/>
        </w:rPr>
        <w:t xml:space="preserve"> </w:t>
      </w:r>
      <w:r w:rsidR="00BE6B16">
        <w:rPr>
          <w:rFonts w:cstheme="minorHAnsi" w:hint="cs"/>
          <w:rtl/>
        </w:rPr>
        <w:t>70</w:t>
      </w:r>
      <w:r w:rsidR="00D97147">
        <w:rPr>
          <w:rFonts w:cstheme="minorHAnsi"/>
          <w:rtl/>
        </w:rPr>
        <w:t xml:space="preserve">% מהתצפיות במשתנה, </w:t>
      </w:r>
      <w:r w:rsidR="00172F42">
        <w:rPr>
          <w:rFonts w:cstheme="minorHAnsi" w:hint="cs"/>
          <w:rtl/>
        </w:rPr>
        <w:t>שיידגמו</w:t>
      </w:r>
      <w:r w:rsidR="00172F42">
        <w:rPr>
          <w:rFonts w:cstheme="minorHAnsi"/>
          <w:rtl/>
        </w:rPr>
        <w:t xml:space="preserve"> </w:t>
      </w:r>
      <w:r w:rsidR="00D97147">
        <w:rPr>
          <w:rFonts w:cstheme="minorHAnsi"/>
          <w:rtl/>
        </w:rPr>
        <w:t xml:space="preserve">מקרית בכל פעם. הכניסו את התוצאות לווקטור בשם </w:t>
      </w:r>
      <m:oMath>
        <m:r>
          <w:rPr>
            <w:rFonts w:ascii="Cambria Math" w:hAnsi="Cambria Math" w:cstheme="minorHAnsi"/>
          </w:rPr>
          <m:t>cor_vector2</m:t>
        </m:r>
      </m:oMath>
      <w:r w:rsidR="00D97147">
        <w:rPr>
          <w:rFonts w:cstheme="minorHAnsi"/>
          <w:rtl/>
        </w:rPr>
        <w:t xml:space="preserve">. השתמשו בחבילת </w:t>
      </w:r>
      <w:r w:rsidR="00D97147">
        <w:rPr>
          <w:rFonts w:cstheme="minorHAnsi"/>
          <w:i/>
          <w:iCs/>
        </w:rPr>
        <w:t>ggplot2</w:t>
      </w:r>
      <w:r w:rsidR="00D97147">
        <w:rPr>
          <w:rFonts w:cstheme="minorHAnsi"/>
          <w:rtl/>
        </w:rPr>
        <w:t xml:space="preserve"> להצגת התפלגות התוצאו</w:t>
      </w:r>
      <w:r w:rsidR="00D97147">
        <w:rPr>
          <w:rFonts w:cstheme="minorHAnsi" w:hint="cs"/>
          <w:rtl/>
        </w:rPr>
        <w:t xml:space="preserve">ת בווקטור </w:t>
      </w:r>
      <w:r w:rsidR="00D97147" w:rsidRPr="00D97147">
        <w:rPr>
          <w:rFonts w:ascii="Cambria Math" w:hAnsi="Cambria Math" w:cstheme="minorHAnsi"/>
          <w:i/>
          <w:iCs/>
        </w:rPr>
        <w:t>cor_vector2</w:t>
      </w:r>
      <w:r w:rsidR="0000038E">
        <w:rPr>
          <w:rFonts w:cstheme="minorHAnsi" w:hint="cs"/>
          <w:rtl/>
        </w:rPr>
        <w:t xml:space="preserve">, וסמנו על תרשים ההתפלגות את הערך </w:t>
      </w:r>
      <w:r w:rsidR="0000038E" w:rsidRPr="0000038E">
        <w:rPr>
          <w:rFonts w:ascii="Cambria Math" w:hAnsi="Cambria Math" w:cstheme="minorHAnsi"/>
          <w:i/>
          <w:iCs/>
        </w:rPr>
        <w:t>cor_value1</w:t>
      </w:r>
      <w:r w:rsidR="0000038E">
        <w:rPr>
          <w:rFonts w:cstheme="minorHAnsi" w:hint="cs"/>
          <w:rtl/>
        </w:rPr>
        <w:t>.</w:t>
      </w:r>
    </w:p>
    <w:p w14:paraId="1D8BE7AA" w14:textId="77777777" w:rsidR="0000038E" w:rsidRDefault="0000038E" w:rsidP="0000038E">
      <w:pPr>
        <w:spacing w:after="0" w:line="276" w:lineRule="auto"/>
        <w:rPr>
          <w:rFonts w:cstheme="minorHAnsi"/>
          <w:rtl/>
        </w:rPr>
      </w:pPr>
    </w:p>
    <w:p w14:paraId="42C6F44D" w14:textId="2ADFC981" w:rsidR="00CA7546" w:rsidRPr="00CA7546" w:rsidRDefault="00B50269" w:rsidP="00CA7546">
      <w:pPr>
        <w:rPr>
          <w:rFonts w:cstheme="minorHAnsi"/>
          <w:rtl/>
        </w:rPr>
      </w:pPr>
      <w:r w:rsidRPr="009454AE">
        <w:rPr>
          <w:rFonts w:cstheme="minorHAnsi"/>
          <w:b/>
          <w:bCs/>
          <w:color w:val="4472C4" w:themeColor="accent1"/>
          <w:rtl/>
        </w:rPr>
        <w:t>ד</w:t>
      </w:r>
      <w:r w:rsidRPr="00CA7546">
        <w:rPr>
          <w:rFonts w:cstheme="minorHAnsi"/>
          <w:rtl/>
        </w:rPr>
        <w:t xml:space="preserve">. </w:t>
      </w:r>
      <w:r w:rsidR="00CA7546">
        <w:rPr>
          <w:rFonts w:cstheme="minorHAnsi" w:hint="cs"/>
          <w:rtl/>
        </w:rPr>
        <w:t>צרו משתנה מקרי בעל 1</w:t>
      </w:r>
      <w:r w:rsidR="00BE6B16">
        <w:rPr>
          <w:rFonts w:cstheme="minorHAnsi" w:hint="cs"/>
          <w:rtl/>
        </w:rPr>
        <w:t>0</w:t>
      </w:r>
      <w:r w:rsidR="00371D8D">
        <w:rPr>
          <w:rFonts w:cstheme="minorHAnsi" w:hint="cs"/>
          <w:rtl/>
        </w:rPr>
        <w:t>0</w:t>
      </w:r>
      <w:r w:rsidR="00CA7546">
        <w:rPr>
          <w:rFonts w:cstheme="minorHAnsi" w:hint="cs"/>
          <w:rtl/>
        </w:rPr>
        <w:t xml:space="preserve">0 </w:t>
      </w:r>
      <w:r w:rsidR="00CF5C2F">
        <w:rPr>
          <w:rFonts w:cstheme="minorHAnsi" w:hint="cs"/>
          <w:rtl/>
        </w:rPr>
        <w:t xml:space="preserve">ערכים </w:t>
      </w:r>
      <w:r w:rsidR="00CA7546">
        <w:rPr>
          <w:rFonts w:cstheme="minorHAnsi" w:hint="cs"/>
          <w:rtl/>
        </w:rPr>
        <w:t>הנלקח</w:t>
      </w:r>
      <w:r w:rsidR="00CF5C2F">
        <w:rPr>
          <w:rFonts w:cstheme="minorHAnsi" w:hint="cs"/>
          <w:rtl/>
        </w:rPr>
        <w:t>ים</w:t>
      </w:r>
      <w:r w:rsidR="00CA7546">
        <w:rPr>
          <w:rFonts w:cstheme="minorHAnsi" w:hint="cs"/>
          <w:rtl/>
        </w:rPr>
        <w:t xml:space="preserve"> מתוך התפלגות נורמלית. צרו לולאה</w:t>
      </w:r>
      <w:r w:rsidR="00B731E8">
        <w:rPr>
          <w:rFonts w:cstheme="minorHAnsi" w:hint="cs"/>
          <w:rtl/>
        </w:rPr>
        <w:t xml:space="preserve"> </w:t>
      </w:r>
      <w:r w:rsidR="00CA7546">
        <w:rPr>
          <w:rFonts w:cstheme="minorHAnsi" w:hint="cs"/>
          <w:rtl/>
        </w:rPr>
        <w:t xml:space="preserve">הדוגמת בכל פעם </w:t>
      </w:r>
      <w:r w:rsidR="008A03A6">
        <w:rPr>
          <w:rFonts w:cstheme="minorHAnsi" w:hint="cs"/>
          <w:rtl/>
        </w:rPr>
        <w:t>2</w:t>
      </w:r>
      <w:r w:rsidR="00CA7546">
        <w:rPr>
          <w:rFonts w:cstheme="minorHAnsi" w:hint="cs"/>
          <w:rtl/>
        </w:rPr>
        <w:t>0% מהערכים מתוך המשתנה</w:t>
      </w:r>
      <w:r w:rsidR="00B731E8">
        <w:rPr>
          <w:rFonts w:cstheme="minorHAnsi" w:hint="cs"/>
          <w:rtl/>
        </w:rPr>
        <w:t xml:space="preserve"> שעוצרת רק אם </w:t>
      </w:r>
      <w:r w:rsidR="008A03A6" w:rsidRPr="00CE58D1">
        <w:rPr>
          <w:rFonts w:cstheme="minorHAnsi" w:hint="cs"/>
          <w:b/>
          <w:bCs/>
          <w:rtl/>
        </w:rPr>
        <w:t>הפער</w:t>
      </w:r>
      <w:r w:rsidR="008A03A6">
        <w:rPr>
          <w:rFonts w:cstheme="minorHAnsi" w:hint="cs"/>
          <w:rtl/>
        </w:rPr>
        <w:t xml:space="preserve"> בין </w:t>
      </w:r>
      <w:r w:rsidR="00CA7546">
        <w:rPr>
          <w:rFonts w:cstheme="minorHAnsi" w:hint="cs"/>
          <w:rtl/>
        </w:rPr>
        <w:t>ה</w:t>
      </w:r>
      <w:r w:rsidR="00CA7546" w:rsidRPr="00CA7546">
        <w:rPr>
          <w:rFonts w:cstheme="minorHAnsi"/>
          <w:rtl/>
        </w:rPr>
        <w:t>ממוצע</w:t>
      </w:r>
      <w:r w:rsidR="00CA7546">
        <w:rPr>
          <w:rFonts w:cstheme="minorHAnsi" w:hint="cs"/>
          <w:rtl/>
        </w:rPr>
        <w:t xml:space="preserve">, </w:t>
      </w:r>
      <w:r w:rsidR="008A03A6">
        <w:rPr>
          <w:rFonts w:cstheme="minorHAnsi" w:hint="cs"/>
          <w:rtl/>
        </w:rPr>
        <w:t>ל</w:t>
      </w:r>
      <w:r w:rsidR="00CA7546">
        <w:rPr>
          <w:rFonts w:cstheme="minorHAnsi" w:hint="cs"/>
          <w:rtl/>
        </w:rPr>
        <w:t xml:space="preserve">חציון </w:t>
      </w:r>
      <w:r w:rsidR="00CA7546" w:rsidRPr="00CA7546">
        <w:rPr>
          <w:rFonts w:cstheme="minorHAnsi"/>
          <w:rtl/>
        </w:rPr>
        <w:t xml:space="preserve">של </w:t>
      </w:r>
      <w:r w:rsidR="00371D8D">
        <w:rPr>
          <w:rFonts w:cstheme="minorHAnsi" w:hint="cs"/>
          <w:rtl/>
        </w:rPr>
        <w:t>ה</w:t>
      </w:r>
      <w:r w:rsidR="00CA7546" w:rsidRPr="00CA7546">
        <w:rPr>
          <w:rFonts w:cstheme="minorHAnsi"/>
          <w:rtl/>
        </w:rPr>
        <w:t>ערכים ש</w:t>
      </w:r>
      <w:r w:rsidR="00B30A72">
        <w:rPr>
          <w:rFonts w:cstheme="minorHAnsi" w:hint="cs"/>
          <w:rtl/>
        </w:rPr>
        <w:t>דגמתן</w:t>
      </w:r>
      <w:r w:rsidR="008A03A6">
        <w:rPr>
          <w:rFonts w:cstheme="minorHAnsi" w:hint="cs"/>
          <w:rtl/>
        </w:rPr>
        <w:t xml:space="preserve"> גדול מ</w:t>
      </w:r>
      <w:r w:rsidR="00CE58D1">
        <w:rPr>
          <w:rFonts w:cstheme="minorHAnsi" w:hint="cs"/>
          <w:rtl/>
        </w:rPr>
        <w:t xml:space="preserve">הערך </w:t>
      </w:r>
      <w:r w:rsidR="008A03A6">
        <w:rPr>
          <w:rFonts w:cstheme="minorHAnsi" w:hint="cs"/>
          <w:rtl/>
        </w:rPr>
        <w:t>0.01</w:t>
      </w:r>
      <w:r w:rsidR="00371D8D">
        <w:rPr>
          <w:rFonts w:cstheme="minorHAnsi" w:hint="cs"/>
          <w:rtl/>
        </w:rPr>
        <w:t xml:space="preserve"> </w:t>
      </w:r>
      <w:r w:rsidR="00B731E8">
        <w:rPr>
          <w:rFonts w:cstheme="minorHAnsi" w:hint="cs"/>
          <w:rtl/>
        </w:rPr>
        <w:t>(</w:t>
      </w:r>
      <w:r w:rsidR="00371D8D">
        <w:rPr>
          <w:rFonts w:cstheme="minorHAnsi" w:hint="cs"/>
          <w:rtl/>
        </w:rPr>
        <w:t>למשל, חציון=</w:t>
      </w:r>
      <w:r w:rsidR="00B30A72">
        <w:rPr>
          <w:rFonts w:cstheme="minorHAnsi" w:hint="cs"/>
          <w:rtl/>
        </w:rPr>
        <w:t>22</w:t>
      </w:r>
      <w:r w:rsidR="00371D8D">
        <w:rPr>
          <w:rFonts w:cstheme="minorHAnsi" w:hint="cs"/>
          <w:rtl/>
        </w:rPr>
        <w:t xml:space="preserve">, ממוצע =21). כמה פעמים רצה הלולאה כדי לעמוד בתנאי? </w:t>
      </w:r>
      <w:r w:rsidR="00232989">
        <w:rPr>
          <w:rFonts w:cstheme="minorHAnsi" w:hint="cs"/>
          <w:rtl/>
        </w:rPr>
        <w:t>מה מסקנתכם מכך?</w:t>
      </w:r>
    </w:p>
    <w:p w14:paraId="629B3BFE" w14:textId="42BE2F50" w:rsidR="00B50269" w:rsidRDefault="00B50269" w:rsidP="00BE6B16">
      <w:pPr>
        <w:spacing w:after="0" w:line="276" w:lineRule="auto"/>
        <w:rPr>
          <w:rFonts w:cstheme="minorHAnsi"/>
          <w:rtl/>
        </w:rPr>
      </w:pPr>
      <w:r w:rsidRPr="009454AE">
        <w:rPr>
          <w:rFonts w:cstheme="minorHAnsi" w:hint="cs"/>
          <w:b/>
          <w:bCs/>
          <w:color w:val="4472C4" w:themeColor="accent1"/>
          <w:rtl/>
        </w:rPr>
        <w:t>ה</w:t>
      </w:r>
      <w:r>
        <w:rPr>
          <w:rFonts w:cstheme="minorHAnsi" w:hint="cs"/>
          <w:rtl/>
        </w:rPr>
        <w:t xml:space="preserve">. </w:t>
      </w:r>
      <w:r w:rsidR="00BE6B16">
        <w:rPr>
          <w:rFonts w:cstheme="minorHAnsi" w:hint="cs"/>
          <w:rtl/>
        </w:rPr>
        <w:t>בחרו שני משתנים קטגוריאליים</w:t>
      </w:r>
      <w:r w:rsidR="00B30A72">
        <w:rPr>
          <w:rFonts w:cstheme="minorHAnsi" w:hint="cs"/>
          <w:rtl/>
        </w:rPr>
        <w:t xml:space="preserve"> (=בסולם שמי)</w:t>
      </w:r>
      <w:r w:rsidR="00BE6B16">
        <w:rPr>
          <w:rFonts w:cstheme="minorHAnsi" w:hint="cs"/>
          <w:rtl/>
        </w:rPr>
        <w:t xml:space="preserve"> מהקובץ</w:t>
      </w:r>
      <w:r w:rsidR="0064601C">
        <w:rPr>
          <w:rFonts w:cstheme="minorHAnsi" w:hint="cs"/>
          <w:rtl/>
        </w:rPr>
        <w:t>.</w:t>
      </w:r>
      <w:r w:rsidR="00406F6A">
        <w:rPr>
          <w:rFonts w:cstheme="minorHAnsi" w:hint="cs"/>
          <w:rtl/>
        </w:rPr>
        <w:t xml:space="preserve"> </w:t>
      </w:r>
      <w:r w:rsidR="00BE6B16">
        <w:rPr>
          <w:rFonts w:cstheme="minorHAnsi" w:hint="cs"/>
          <w:rtl/>
        </w:rPr>
        <w:t xml:space="preserve"> חשבו את ההסתברות המותנ</w:t>
      </w:r>
      <w:r w:rsidR="00B30A72">
        <w:rPr>
          <w:rFonts w:cstheme="minorHAnsi" w:hint="cs"/>
          <w:rtl/>
        </w:rPr>
        <w:t>י</w:t>
      </w:r>
      <w:r w:rsidR="00BE6B16">
        <w:rPr>
          <w:rFonts w:cstheme="minorHAnsi" w:hint="cs"/>
          <w:rtl/>
        </w:rPr>
        <w:t>ת עבור כל אחת מהקטגוריות של המשתנה הראשון ב</w:t>
      </w:r>
      <w:r w:rsidR="00B30A72">
        <w:rPr>
          <w:rFonts w:cstheme="minorHAnsi" w:hint="cs"/>
          <w:rtl/>
        </w:rPr>
        <w:t>כל אחת מה</w:t>
      </w:r>
      <w:r w:rsidR="00BE6B16">
        <w:rPr>
          <w:rFonts w:cstheme="minorHAnsi" w:hint="cs"/>
          <w:rtl/>
        </w:rPr>
        <w:t xml:space="preserve">קטגוריות של המשתנה השני. </w:t>
      </w:r>
      <w:proofErr w:type="spellStart"/>
      <w:r w:rsidR="00B30A72">
        <w:rPr>
          <w:rFonts w:cstheme="minorHAnsi" w:hint="cs"/>
          <w:rtl/>
        </w:rPr>
        <w:t>כיתבו</w:t>
      </w:r>
      <w:proofErr w:type="spellEnd"/>
      <w:r w:rsidR="00B30A72">
        <w:rPr>
          <w:rFonts w:cstheme="minorHAnsi" w:hint="cs"/>
          <w:rtl/>
        </w:rPr>
        <w:t xml:space="preserve"> את </w:t>
      </w:r>
      <w:r w:rsidR="00BE6B16">
        <w:rPr>
          <w:rFonts w:cstheme="minorHAnsi" w:hint="cs"/>
          <w:rtl/>
        </w:rPr>
        <w:t>ההסתברויות המותנות ו</w:t>
      </w:r>
      <w:r w:rsidR="00B30A72">
        <w:rPr>
          <w:rFonts w:cstheme="minorHAnsi" w:hint="cs"/>
          <w:rtl/>
        </w:rPr>
        <w:t xml:space="preserve">את הסתברויות </w:t>
      </w:r>
      <w:r w:rsidR="00BE6B16">
        <w:rPr>
          <w:rFonts w:cstheme="minorHAnsi" w:hint="cs"/>
          <w:rtl/>
        </w:rPr>
        <w:t>החיתוכים</w:t>
      </w:r>
      <w:r w:rsidR="00B30A72">
        <w:rPr>
          <w:rFonts w:cstheme="minorHAnsi" w:hint="cs"/>
          <w:rtl/>
        </w:rPr>
        <w:t>.</w:t>
      </w:r>
      <w:r w:rsidR="00BE6B16">
        <w:rPr>
          <w:rFonts w:cstheme="minorHAnsi" w:hint="cs"/>
          <w:rtl/>
        </w:rPr>
        <w:t xml:space="preserve">  האם יש תלות בין </w:t>
      </w:r>
      <w:r w:rsidR="00B30A72">
        <w:rPr>
          <w:rFonts w:cstheme="minorHAnsi" w:hint="cs"/>
          <w:rtl/>
        </w:rPr>
        <w:t>המשתנים</w:t>
      </w:r>
      <w:r w:rsidR="00BE6B16">
        <w:rPr>
          <w:rFonts w:cstheme="minorHAnsi" w:hint="cs"/>
          <w:rtl/>
        </w:rPr>
        <w:t>?</w:t>
      </w:r>
    </w:p>
    <w:p w14:paraId="78595BBB" w14:textId="77777777" w:rsidR="00B50269" w:rsidRDefault="00B50269" w:rsidP="00B50269">
      <w:pPr>
        <w:spacing w:after="0" w:line="276" w:lineRule="auto"/>
        <w:rPr>
          <w:rFonts w:cstheme="minorHAnsi"/>
          <w:rtl/>
        </w:rPr>
      </w:pPr>
    </w:p>
    <w:p w14:paraId="6E0F6ABF" w14:textId="607F1B71" w:rsidR="003879AF" w:rsidRDefault="00B50269" w:rsidP="003879AF">
      <w:pPr>
        <w:spacing w:after="0" w:line="276" w:lineRule="auto"/>
        <w:rPr>
          <w:rFonts w:cstheme="minorHAnsi"/>
        </w:rPr>
      </w:pPr>
      <w:r>
        <w:rPr>
          <w:rFonts w:cstheme="minorHAnsi" w:hint="cs"/>
          <w:b/>
          <w:bCs/>
          <w:rtl/>
        </w:rPr>
        <w:lastRenderedPageBreak/>
        <w:t>ו</w:t>
      </w:r>
      <w:r>
        <w:rPr>
          <w:rFonts w:cstheme="minorHAnsi" w:hint="cs"/>
          <w:rtl/>
        </w:rPr>
        <w:t>. המציאו שאל</w:t>
      </w:r>
      <w:r w:rsidR="00BE6B16">
        <w:rPr>
          <w:rFonts w:cstheme="minorHAnsi" w:hint="cs"/>
          <w:rtl/>
        </w:rPr>
        <w:t>ה</w:t>
      </w:r>
      <w:r>
        <w:rPr>
          <w:rFonts w:cstheme="minorHAnsi" w:hint="cs"/>
          <w:rtl/>
        </w:rPr>
        <w:t xml:space="preserve"> בקומבינטוריקה ופתרו אותן בהתבסס על הנלמד בנושא באמצעות פרמוטציה ו/או קומבינציה </w:t>
      </w:r>
      <w:r w:rsidR="00815A0E">
        <w:rPr>
          <w:rFonts w:cstheme="minorHAnsi" w:hint="cs"/>
          <w:rtl/>
        </w:rPr>
        <w:t>.</w:t>
      </w:r>
    </w:p>
    <w:p w14:paraId="6C0967E4" w14:textId="77777777" w:rsidR="00B50269" w:rsidRDefault="00B50269" w:rsidP="00B50269">
      <w:pPr>
        <w:spacing w:after="0" w:line="276" w:lineRule="auto"/>
        <w:jc w:val="both"/>
        <w:rPr>
          <w:rFonts w:cstheme="minorHAnsi"/>
          <w:rtl/>
        </w:rPr>
      </w:pPr>
    </w:p>
    <w:p w14:paraId="1484962F" w14:textId="5F943489" w:rsidR="00B50269" w:rsidRDefault="00B50269" w:rsidP="00BE6B16">
      <w:pPr>
        <w:spacing w:after="0" w:line="276" w:lineRule="auto"/>
        <w:rPr>
          <w:rFonts w:cstheme="minorHAnsi"/>
          <w:rtl/>
        </w:rPr>
      </w:pPr>
      <w:r w:rsidRPr="003879AF">
        <w:rPr>
          <w:rFonts w:cstheme="minorHAnsi" w:hint="cs"/>
          <w:b/>
          <w:bCs/>
          <w:color w:val="70AD47" w:themeColor="accent6"/>
          <w:rtl/>
        </w:rPr>
        <w:t>ז</w:t>
      </w:r>
      <w:r>
        <w:rPr>
          <w:rFonts w:cstheme="minorHAnsi" w:hint="cs"/>
          <w:rtl/>
        </w:rPr>
        <w:t xml:space="preserve">. בחרו מתוך קובץ הנתונים </w:t>
      </w:r>
      <w:r w:rsidR="00BE6B16">
        <w:rPr>
          <w:rFonts w:cstheme="minorHAnsi" w:hint="cs"/>
          <w:rtl/>
        </w:rPr>
        <w:t xml:space="preserve"> </w:t>
      </w:r>
      <w:r w:rsidR="00815A0E">
        <w:rPr>
          <w:rFonts w:cstheme="minorHAnsi" w:hint="cs"/>
          <w:rtl/>
        </w:rPr>
        <w:t>משתנה רציף וחשבו עבורו את</w:t>
      </w:r>
      <w:r>
        <w:rPr>
          <w:rFonts w:cstheme="minorHAnsi" w:hint="cs"/>
          <w:rtl/>
        </w:rPr>
        <w:t xml:space="preserve"> </w:t>
      </w:r>
      <w:r w:rsidR="00BE6B16">
        <w:rPr>
          <w:rFonts w:cstheme="minorHAnsi" w:hint="cs"/>
          <w:rtl/>
        </w:rPr>
        <w:t xml:space="preserve">אחוז הסטיות </w:t>
      </w:r>
      <w:r>
        <w:rPr>
          <w:rFonts w:cstheme="minorHAnsi" w:hint="cs"/>
          <w:rtl/>
        </w:rPr>
        <w:t xml:space="preserve"> מהחציון, </w:t>
      </w:r>
      <w:r w:rsidR="00815A0E">
        <w:rPr>
          <w:rFonts w:cstheme="minorHAnsi" w:hint="cs"/>
          <w:rtl/>
        </w:rPr>
        <w:t xml:space="preserve">אחוז הסטיות </w:t>
      </w:r>
      <w:r>
        <w:rPr>
          <w:rFonts w:cstheme="minorHAnsi" w:hint="cs"/>
          <w:rtl/>
        </w:rPr>
        <w:t>מהממוצע ו</w:t>
      </w:r>
      <w:r w:rsidR="00815A0E">
        <w:rPr>
          <w:rFonts w:cstheme="minorHAnsi" w:hint="cs"/>
          <w:rtl/>
        </w:rPr>
        <w:t xml:space="preserve">אחוז הסטיות </w:t>
      </w:r>
      <w:r>
        <w:rPr>
          <w:rFonts w:cstheme="minorHAnsi" w:hint="cs"/>
          <w:rtl/>
        </w:rPr>
        <w:t>מהשכיח</w:t>
      </w:r>
      <w:r w:rsidR="00706B46">
        <w:rPr>
          <w:rFonts w:cstheme="minorHAnsi" w:hint="cs"/>
          <w:rtl/>
        </w:rPr>
        <w:t>.</w:t>
      </w:r>
      <w:r w:rsidR="00BE6B16">
        <w:rPr>
          <w:rFonts w:cstheme="minorHAnsi" w:hint="cs"/>
          <w:rtl/>
        </w:rPr>
        <w:t xml:space="preserve"> בדקו </w:t>
      </w:r>
      <w:r w:rsidR="00815A0E">
        <w:rPr>
          <w:rFonts w:cstheme="minorHAnsi" w:hint="cs"/>
          <w:rtl/>
        </w:rPr>
        <w:t xml:space="preserve">לאיזה </w:t>
      </w:r>
      <w:r w:rsidR="00BE6B16">
        <w:rPr>
          <w:rFonts w:cstheme="minorHAnsi" w:hint="cs"/>
          <w:rtl/>
        </w:rPr>
        <w:t xml:space="preserve">מדד מרכז יש את הערך המקסימלי ולאיזה </w:t>
      </w:r>
      <w:r w:rsidR="00815A0E">
        <w:rPr>
          <w:rFonts w:cstheme="minorHAnsi" w:hint="cs"/>
          <w:rtl/>
        </w:rPr>
        <w:t>הערך ה</w:t>
      </w:r>
      <w:r w:rsidR="00BE6B16">
        <w:rPr>
          <w:rFonts w:cstheme="minorHAnsi" w:hint="cs"/>
          <w:rtl/>
        </w:rPr>
        <w:t>מינימאלי</w:t>
      </w:r>
      <w:r w:rsidR="00815A0E">
        <w:rPr>
          <w:rFonts w:cstheme="minorHAnsi" w:hint="cs"/>
          <w:rtl/>
        </w:rPr>
        <w:t xml:space="preserve"> מבין השלושה</w:t>
      </w:r>
      <w:r w:rsidR="00FC1A2F">
        <w:rPr>
          <w:rFonts w:cstheme="minorHAnsi" w:hint="cs"/>
          <w:rtl/>
        </w:rPr>
        <w:t>.</w:t>
      </w:r>
      <w:r w:rsidR="00BE6B16">
        <w:rPr>
          <w:rFonts w:cstheme="minorHAnsi" w:hint="cs"/>
          <w:rtl/>
        </w:rPr>
        <w:t xml:space="preserve"> מדוע</w:t>
      </w:r>
      <w:r w:rsidR="00FC1A2F">
        <w:rPr>
          <w:rFonts w:cstheme="minorHAnsi" w:hint="cs"/>
          <w:rtl/>
        </w:rPr>
        <w:t xml:space="preserve"> זה כך</w:t>
      </w:r>
      <w:r w:rsidR="00BE6B16">
        <w:rPr>
          <w:rFonts w:cstheme="minorHAnsi" w:hint="cs"/>
          <w:rtl/>
        </w:rPr>
        <w:t xml:space="preserve">?  </w:t>
      </w:r>
    </w:p>
    <w:p w14:paraId="05946BBB" w14:textId="77777777" w:rsidR="00BE6B16" w:rsidRDefault="00BE6B16" w:rsidP="00BE6B16">
      <w:pPr>
        <w:spacing w:after="0" w:line="276" w:lineRule="auto"/>
        <w:rPr>
          <w:rFonts w:cstheme="minorHAnsi"/>
          <w:rtl/>
        </w:rPr>
      </w:pPr>
    </w:p>
    <w:p w14:paraId="477C68DA" w14:textId="77777777" w:rsidR="00B50269" w:rsidRDefault="00B50269" w:rsidP="00B50269">
      <w:pPr>
        <w:spacing w:after="0" w:line="276" w:lineRule="auto"/>
        <w:rPr>
          <w:rFonts w:cstheme="minorHAnsi"/>
          <w:rtl/>
        </w:rPr>
      </w:pPr>
    </w:p>
    <w:p w14:paraId="116CA81B" w14:textId="07605FC6" w:rsidR="00BE6B16" w:rsidRPr="00BE6B16" w:rsidRDefault="009D5949" w:rsidP="00BE6B16">
      <w:pPr>
        <w:spacing w:line="259" w:lineRule="auto"/>
        <w:rPr>
          <w:rFonts w:cstheme="minorHAnsi"/>
        </w:rPr>
      </w:pPr>
      <w:r w:rsidRPr="003879AF">
        <w:rPr>
          <w:rFonts w:cstheme="minorHAnsi" w:hint="cs"/>
          <w:b/>
          <w:bCs/>
          <w:color w:val="70AD47" w:themeColor="accent6"/>
          <w:rtl/>
        </w:rPr>
        <w:t>ח</w:t>
      </w:r>
      <w:r w:rsidR="00B50269" w:rsidRPr="00325286">
        <w:rPr>
          <w:rFonts w:cstheme="minorHAnsi" w:hint="cs"/>
          <w:rtl/>
        </w:rPr>
        <w:t>.</w:t>
      </w:r>
      <w:r w:rsidR="00B50269" w:rsidRPr="00BE6B16">
        <w:rPr>
          <w:rFonts w:cstheme="minorHAnsi" w:hint="cs"/>
          <w:rtl/>
        </w:rPr>
        <w:t xml:space="preserve"> </w:t>
      </w:r>
      <w:r w:rsidR="00BE6B16" w:rsidRPr="00BE6B16">
        <w:rPr>
          <w:rFonts w:cstheme="minorHAnsi" w:hint="cs"/>
          <w:rtl/>
        </w:rPr>
        <w:t>חישבו על שאלה מעניינת העוסקת במשתנים הקיימים בקובץ, ובצעו ניתוח (או ניתוחים) הבודקים שאלה זו. כתבו את מסקנתכם מהניתוח בקובץ ה-</w:t>
      </w:r>
      <w:r w:rsidR="00BE6B16" w:rsidRPr="00BE6B16">
        <w:rPr>
          <w:rFonts w:cstheme="minorHAnsi"/>
        </w:rPr>
        <w:t>word</w:t>
      </w:r>
      <w:r w:rsidR="00BE6B16" w:rsidRPr="00BE6B16">
        <w:rPr>
          <w:rFonts w:cstheme="minorHAnsi" w:hint="cs"/>
          <w:rtl/>
        </w:rPr>
        <w:t>.</w:t>
      </w:r>
    </w:p>
    <w:p w14:paraId="4F4972BE" w14:textId="1079C005" w:rsidR="00B50269" w:rsidRPr="00BE6B16" w:rsidRDefault="00B50269" w:rsidP="00BE6B16">
      <w:pPr>
        <w:spacing w:after="0" w:line="276" w:lineRule="auto"/>
        <w:rPr>
          <w:rFonts w:cstheme="minorHAnsi"/>
          <w:rtl/>
        </w:rPr>
      </w:pPr>
    </w:p>
    <w:p w14:paraId="1E90572B" w14:textId="174E4B9A" w:rsidR="00E1134A" w:rsidRPr="00A14A5D" w:rsidRDefault="009D5949" w:rsidP="00E1134A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ט</w:t>
      </w:r>
      <w:r w:rsidR="00B50269">
        <w:rPr>
          <w:rFonts w:cstheme="minorHAnsi" w:hint="cs"/>
          <w:rtl/>
        </w:rPr>
        <w:t xml:space="preserve">. </w:t>
      </w:r>
      <w:r w:rsidR="00BE6B16">
        <w:rPr>
          <w:rFonts w:cstheme="minorHAnsi" w:hint="cs"/>
          <w:rtl/>
        </w:rPr>
        <w:t xml:space="preserve">הציגו שתי </w:t>
      </w:r>
      <w:r w:rsidR="00B50269">
        <w:rPr>
          <w:rFonts w:cstheme="minorHAnsi" w:hint="cs"/>
          <w:rtl/>
        </w:rPr>
        <w:t>פונקציות שלא נלמדו בקורס והסביר</w:t>
      </w:r>
      <w:r w:rsidR="00BE6B16">
        <w:rPr>
          <w:rFonts w:cstheme="minorHAnsi" w:hint="cs"/>
          <w:rtl/>
        </w:rPr>
        <w:t>ו</w:t>
      </w:r>
      <w:r w:rsidR="00B50269">
        <w:rPr>
          <w:rFonts w:cstheme="minorHAnsi" w:hint="cs"/>
          <w:rtl/>
        </w:rPr>
        <w:t xml:space="preserve"> את השימוש בהן.</w:t>
      </w:r>
      <w:r w:rsidR="00BE6B16">
        <w:rPr>
          <w:rFonts w:cstheme="minorHAnsi" w:hint="cs"/>
          <w:rtl/>
        </w:rPr>
        <w:t xml:space="preserve"> </w:t>
      </w:r>
      <w:proofErr w:type="spellStart"/>
      <w:r w:rsidR="00791ABB">
        <w:rPr>
          <w:rFonts w:cstheme="minorHAnsi" w:hint="cs"/>
          <w:rtl/>
        </w:rPr>
        <w:t>כיתבו</w:t>
      </w:r>
      <w:proofErr w:type="spellEnd"/>
      <w:r w:rsidR="00791ABB">
        <w:rPr>
          <w:rFonts w:cstheme="minorHAnsi" w:hint="cs"/>
          <w:rtl/>
        </w:rPr>
        <w:t xml:space="preserve"> כיצד "גיליתן" את הפונקציות האלה, ו</w:t>
      </w:r>
      <w:r w:rsidR="00BE6B16">
        <w:rPr>
          <w:rFonts w:cstheme="minorHAnsi" w:hint="cs"/>
          <w:rtl/>
        </w:rPr>
        <w:t xml:space="preserve">השתמשו בהם על </w:t>
      </w:r>
      <w:r w:rsidR="00E1134A">
        <w:rPr>
          <w:rFonts w:cstheme="minorHAnsi" w:hint="cs"/>
          <w:rtl/>
        </w:rPr>
        <w:t xml:space="preserve">קובץ </w:t>
      </w:r>
      <w:r w:rsidR="00BE6B16">
        <w:rPr>
          <w:rFonts w:cstheme="minorHAnsi" w:hint="cs"/>
          <w:rtl/>
        </w:rPr>
        <w:t>הנתונים</w:t>
      </w:r>
      <w:r w:rsidR="00E1134A">
        <w:rPr>
          <w:rFonts w:cstheme="minorHAnsi" w:hint="cs"/>
          <w:rtl/>
        </w:rPr>
        <w:t xml:space="preserve">. </w:t>
      </w:r>
      <w:r w:rsidR="00E1134A" w:rsidRPr="00A14A5D">
        <w:rPr>
          <w:rFonts w:cstheme="minorHAnsi" w:hint="cs"/>
          <w:rtl/>
        </w:rPr>
        <w:t>ניתן להשתמש בפונקציות אלה לשם ניתוח קובץ הנתונים, הצגה גרפית או לשם פתרון שאלה כלשהי.</w:t>
      </w:r>
    </w:p>
    <w:p w14:paraId="1DA504D4" w14:textId="77777777" w:rsidR="00E1134A" w:rsidRDefault="00E1134A" w:rsidP="00B50269">
      <w:pPr>
        <w:spacing w:after="0" w:line="276" w:lineRule="auto"/>
        <w:rPr>
          <w:rFonts w:cstheme="minorHAnsi"/>
          <w:rtl/>
        </w:rPr>
      </w:pPr>
    </w:p>
    <w:p w14:paraId="2E7B22D4" w14:textId="77777777" w:rsidR="00E1134A" w:rsidRDefault="00E1134A" w:rsidP="00B50269">
      <w:pPr>
        <w:spacing w:after="0" w:line="276" w:lineRule="auto"/>
        <w:rPr>
          <w:rFonts w:cstheme="minorHAnsi"/>
          <w:rtl/>
        </w:rPr>
      </w:pPr>
    </w:p>
    <w:p w14:paraId="4FC3B166" w14:textId="259F7FEB" w:rsidR="00B50269" w:rsidRDefault="00E1134A" w:rsidP="00B50269">
      <w:pPr>
        <w:spacing w:after="0" w:line="276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בהצלחה! </w:t>
      </w:r>
    </w:p>
    <w:p w14:paraId="395BE9E4" w14:textId="77777777" w:rsidR="00B22D80" w:rsidRDefault="00B22D80"/>
    <w:sectPr w:rsidR="00B22D80" w:rsidSect="007D59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34E3" w14:textId="77777777" w:rsidR="00B12A67" w:rsidRDefault="00B12A67" w:rsidP="0064601C">
      <w:pPr>
        <w:spacing w:after="0" w:line="240" w:lineRule="auto"/>
      </w:pPr>
      <w:r>
        <w:separator/>
      </w:r>
    </w:p>
  </w:endnote>
  <w:endnote w:type="continuationSeparator" w:id="0">
    <w:p w14:paraId="6BE8BBCE" w14:textId="77777777" w:rsidR="00B12A67" w:rsidRDefault="00B12A67" w:rsidP="0064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D0F02" w14:textId="77777777" w:rsidR="00B12A67" w:rsidRDefault="00B12A67" w:rsidP="0064601C">
      <w:pPr>
        <w:spacing w:after="0" w:line="240" w:lineRule="auto"/>
      </w:pPr>
      <w:r>
        <w:separator/>
      </w:r>
    </w:p>
  </w:footnote>
  <w:footnote w:type="continuationSeparator" w:id="0">
    <w:p w14:paraId="5ADB6C02" w14:textId="77777777" w:rsidR="00B12A67" w:rsidRDefault="00B12A67" w:rsidP="0064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542"/>
    <w:multiLevelType w:val="hybridMultilevel"/>
    <w:tmpl w:val="4AB0A00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0657"/>
    <w:multiLevelType w:val="hybridMultilevel"/>
    <w:tmpl w:val="BA26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3EB"/>
    <w:multiLevelType w:val="hybridMultilevel"/>
    <w:tmpl w:val="824ABB3A"/>
    <w:lvl w:ilvl="0" w:tplc="3A948FD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40B39"/>
    <w:multiLevelType w:val="hybridMultilevel"/>
    <w:tmpl w:val="2776340C"/>
    <w:lvl w:ilvl="0" w:tplc="D2906996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86E67"/>
    <w:multiLevelType w:val="hybridMultilevel"/>
    <w:tmpl w:val="8126022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יואב קסלר">
    <w15:presenceInfo w15:providerId="AD" w15:userId="S::kesslery@bgu.ac.il::fbfc9e2e-41bb-46e3-88ad-203e75eb8d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1s7AwNzYzNzQ0NTJQ0lEKTi0uzszPAykwqQUATe0odSwAAAA="/>
  </w:docVars>
  <w:rsids>
    <w:rsidRoot w:val="00B50269"/>
    <w:rsid w:val="0000038E"/>
    <w:rsid w:val="0000450E"/>
    <w:rsid w:val="00116C21"/>
    <w:rsid w:val="00130B09"/>
    <w:rsid w:val="00160530"/>
    <w:rsid w:val="00172F42"/>
    <w:rsid w:val="00232989"/>
    <w:rsid w:val="00325286"/>
    <w:rsid w:val="00371D8D"/>
    <w:rsid w:val="003879AF"/>
    <w:rsid w:val="003A5CA6"/>
    <w:rsid w:val="00406F6A"/>
    <w:rsid w:val="00547A44"/>
    <w:rsid w:val="0061498E"/>
    <w:rsid w:val="00625FE2"/>
    <w:rsid w:val="006338EC"/>
    <w:rsid w:val="0064601C"/>
    <w:rsid w:val="006528CA"/>
    <w:rsid w:val="006F08E5"/>
    <w:rsid w:val="00701088"/>
    <w:rsid w:val="00706B46"/>
    <w:rsid w:val="00732455"/>
    <w:rsid w:val="00791ABB"/>
    <w:rsid w:val="007B6E6B"/>
    <w:rsid w:val="007D599C"/>
    <w:rsid w:val="00815A0E"/>
    <w:rsid w:val="008A03A6"/>
    <w:rsid w:val="008C5813"/>
    <w:rsid w:val="009454AE"/>
    <w:rsid w:val="00993F9A"/>
    <w:rsid w:val="009D2BA0"/>
    <w:rsid w:val="009D5949"/>
    <w:rsid w:val="00B12A67"/>
    <w:rsid w:val="00B22D80"/>
    <w:rsid w:val="00B26227"/>
    <w:rsid w:val="00B30A72"/>
    <w:rsid w:val="00B35B7E"/>
    <w:rsid w:val="00B50269"/>
    <w:rsid w:val="00B731E8"/>
    <w:rsid w:val="00BA1EDC"/>
    <w:rsid w:val="00BE02E2"/>
    <w:rsid w:val="00BE6B16"/>
    <w:rsid w:val="00C810CE"/>
    <w:rsid w:val="00CA0EE1"/>
    <w:rsid w:val="00CA7546"/>
    <w:rsid w:val="00CE58D1"/>
    <w:rsid w:val="00CF5C2F"/>
    <w:rsid w:val="00D97147"/>
    <w:rsid w:val="00E1134A"/>
    <w:rsid w:val="00E53967"/>
    <w:rsid w:val="00E95B85"/>
    <w:rsid w:val="00ED4E73"/>
    <w:rsid w:val="00F62044"/>
    <w:rsid w:val="00FC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9F9"/>
  <w15:chartTrackingRefBased/>
  <w15:docId w15:val="{EAC45650-749C-4F9B-BB9C-EDC197E9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269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546"/>
    <w:pPr>
      <w:bidi w:val="0"/>
      <w:ind w:left="720"/>
      <w:contextualSpacing/>
    </w:pPr>
    <w:rPr>
      <w:lang w:bidi="ar-SA"/>
    </w:rPr>
  </w:style>
  <w:style w:type="character" w:styleId="Hyperlink">
    <w:name w:val="Hyperlink"/>
    <w:basedOn w:val="a0"/>
    <w:uiPriority w:val="99"/>
    <w:unhideWhenUsed/>
    <w:rsid w:val="00B26227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70108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701088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rsid w:val="0070108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01088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701088"/>
    <w:rPr>
      <w:b/>
      <w:bCs/>
      <w:sz w:val="20"/>
      <w:szCs w:val="20"/>
    </w:rPr>
  </w:style>
  <w:style w:type="character" w:styleId="a9">
    <w:name w:val="Placeholder Text"/>
    <w:basedOn w:val="a0"/>
    <w:uiPriority w:val="99"/>
    <w:semiHidden/>
    <w:rsid w:val="00BE6B16"/>
    <w:rPr>
      <w:color w:val="808080"/>
    </w:rPr>
  </w:style>
  <w:style w:type="character" w:styleId="FollowedHyperlink">
    <w:name w:val="FollowedHyperlink"/>
    <w:basedOn w:val="a0"/>
    <w:uiPriority w:val="99"/>
    <w:semiHidden/>
    <w:unhideWhenUsed/>
    <w:rsid w:val="00547A4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646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64601C"/>
  </w:style>
  <w:style w:type="paragraph" w:styleId="ac">
    <w:name w:val="footer"/>
    <w:basedOn w:val="a"/>
    <w:link w:val="ad"/>
    <w:uiPriority w:val="99"/>
    <w:unhideWhenUsed/>
    <w:rsid w:val="00646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64601C"/>
  </w:style>
  <w:style w:type="character" w:styleId="ae">
    <w:name w:val="Unresolved Mention"/>
    <w:basedOn w:val="a0"/>
    <w:uiPriority w:val="99"/>
    <w:semiHidden/>
    <w:unhideWhenUsed/>
    <w:rsid w:val="007B6E6B"/>
    <w:rPr>
      <w:color w:val="605E5C"/>
      <w:shd w:val="clear" w:color="auto" w:fill="E1DFDD"/>
    </w:rPr>
  </w:style>
  <w:style w:type="paragraph" w:styleId="af">
    <w:name w:val="Revision"/>
    <w:hidden/>
    <w:uiPriority w:val="99"/>
    <w:semiHidden/>
    <w:rsid w:val="00E95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vincentarelbundock.github.io/Rdatasets/datase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ms.gle/mHiLN7WdLiCUvJ9G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8wnbsEwT_3bXO5NAeRFrxoVOaF7n_MOJB-SVfMRph-I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etsearch.research.goo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824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עוז שוהם</dc:creator>
  <cp:keywords/>
  <dc:description/>
  <cp:lastModifiedBy>ofek Hayman</cp:lastModifiedBy>
  <cp:revision>2</cp:revision>
  <dcterms:created xsi:type="dcterms:W3CDTF">2022-02-13T13:30:00Z</dcterms:created>
  <dcterms:modified xsi:type="dcterms:W3CDTF">2022-02-13T13:30:00Z</dcterms:modified>
</cp:coreProperties>
</file>